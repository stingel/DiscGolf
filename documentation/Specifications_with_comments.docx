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3707142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  <w:lang w:val="sk-SK" w:eastAsia="sk-SK"/>
        </w:rPr>
      </w:sdtEndPr>
      <w:sdtContent>
        <w:p w14:paraId="70F7565A" w14:textId="77777777" w:rsidR="00E04134" w:rsidRDefault="00E0413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04134" w14:paraId="542F919E" w14:textId="77777777" w:rsidTr="00E0413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poločnosť"/>
                <w:id w:val="13406915"/>
                <w:placeholder>
                  <w:docPart w:val="5222A5F14D8444A7B9DEEA70E41EB31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B89B6D" w14:textId="77777777" w:rsidR="00E04134" w:rsidRDefault="00272F09" w:rsidP="00E0413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>FrisbeeTeam</w:t>
                    </w:r>
                  </w:p>
                </w:tc>
              </w:sdtContent>
            </w:sdt>
          </w:tr>
          <w:tr w:rsidR="00E04134" w14:paraId="4B7166D2" w14:textId="77777777" w:rsidTr="00E04134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Názov"/>
                  <w:id w:val="13406919"/>
                  <w:placeholder>
                    <w:docPart w:val="2CC05EAC4A024B7885B99509957AB47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FF23F41" w14:textId="77777777" w:rsidR="00E04134" w:rsidRDefault="00272F0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GB"/>
                      </w:rPr>
                      <w:t>DISCGOLF</w:t>
                    </w:r>
                  </w:p>
                </w:sdtContent>
              </w:sdt>
            </w:tc>
          </w:tr>
          <w:tr w:rsidR="00E04134" w14:paraId="1DD0F69A" w14:textId="77777777" w:rsidTr="00E04134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88267B2" w14:textId="77777777" w:rsidR="00E04134" w:rsidRDefault="00E04134" w:rsidP="00E04134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</w:rPr>
                  <w:t>Vedúci tímu: Pavel Petrovič</w:t>
                </w:r>
              </w:p>
            </w:tc>
          </w:tr>
        </w:tbl>
        <w:tbl>
          <w:tblPr>
            <w:tblpPr w:leftFromText="187" w:rightFromText="187" w:vertAnchor="page" w:horzAnchor="margin" w:tblpXSpec="center" w:tblpY="13105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04134" w14:paraId="547074FA" w14:textId="77777777" w:rsidTr="00E04134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4912ABD" w14:textId="77777777" w:rsidR="00E04134" w:rsidRDefault="00272F09" w:rsidP="00E0413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GB"/>
                      </w:rPr>
                      <w:t>Vypracovali: Michal Ondrejička, Pavel Mikloš, Samo Korčičiak, Péter Stingel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átum"/>
                  <w:tag w:val="Dá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12T00:00:00Z">
                    <w:dateFormat w:val="d.M.yyyy"/>
                    <w:lid w:val="sk-SK"/>
                    <w:storeMappedDataAs w:val="dateTime"/>
                    <w:calendar w:val="gregorian"/>
                  </w:date>
                </w:sdtPr>
                <w:sdtEndPr/>
                <w:sdtContent>
                  <w:p w14:paraId="002188BA" w14:textId="77777777" w:rsidR="00E04134" w:rsidRDefault="00272F09" w:rsidP="00E0413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12.10.2017</w:t>
                    </w:r>
                  </w:p>
                </w:sdtContent>
              </w:sdt>
              <w:p w14:paraId="218708FC" w14:textId="77777777" w:rsidR="00E04134" w:rsidRDefault="00E04134" w:rsidP="00E04134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79448358" w14:textId="77777777" w:rsidR="00E04134" w:rsidRDefault="00E04134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sk-SK" w:eastAsia="sk-SK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sk-SK" w:eastAsia="sk-SK"/>
            </w:rPr>
            <w:br w:type="page"/>
          </w:r>
        </w:p>
      </w:sdtContent>
    </w:sdt>
    <w:p w14:paraId="546FAFB8" w14:textId="77777777" w:rsidR="00E04134" w:rsidRPr="00E04134" w:rsidRDefault="00E04134" w:rsidP="00E04134">
      <w:pPr>
        <w:pStyle w:val="IntenseQuote"/>
        <w:rPr>
          <w:b/>
          <w:i w:val="0"/>
          <w:color w:val="auto"/>
          <w:sz w:val="48"/>
          <w:szCs w:val="48"/>
          <w:lang w:val="sk-SK"/>
        </w:rPr>
      </w:pPr>
      <w:r w:rsidRPr="00E04134">
        <w:rPr>
          <w:b/>
          <w:i w:val="0"/>
          <w:color w:val="auto"/>
          <w:sz w:val="48"/>
          <w:szCs w:val="48"/>
          <w:lang w:val="sk-SK"/>
        </w:rPr>
        <w:lastRenderedPageBreak/>
        <w:t>Obsah</w:t>
      </w:r>
    </w:p>
    <w:p w14:paraId="5BB4FD49" w14:textId="77777777" w:rsidR="00E04134" w:rsidRDefault="00E04134" w:rsidP="00E04134">
      <w:pPr>
        <w:pStyle w:val="ListParagraph"/>
        <w:numPr>
          <w:ilvl w:val="0"/>
          <w:numId w:val="1"/>
        </w:numPr>
        <w:rPr>
          <w:b/>
          <w:sz w:val="32"/>
          <w:szCs w:val="32"/>
          <w:lang w:val="sk-SK"/>
        </w:rPr>
      </w:pPr>
      <w:r w:rsidRPr="00E04134">
        <w:rPr>
          <w:b/>
          <w:sz w:val="32"/>
          <w:szCs w:val="32"/>
          <w:lang w:val="sk-SK"/>
        </w:rPr>
        <w:t>Úvod</w:t>
      </w:r>
    </w:p>
    <w:p w14:paraId="4965B262" w14:textId="77777777" w:rsidR="00E04134" w:rsidRDefault="00E04134" w:rsidP="00E0413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Účel požiadaviek dokumentu</w:t>
      </w:r>
    </w:p>
    <w:p w14:paraId="5D7943C6" w14:textId="77777777" w:rsidR="00E04134" w:rsidRDefault="00A6103E" w:rsidP="00E0413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Rozsah proje</w:t>
      </w:r>
      <w:r w:rsidR="00E04134">
        <w:rPr>
          <w:sz w:val="32"/>
          <w:szCs w:val="32"/>
          <w:lang w:val="sk-SK"/>
        </w:rPr>
        <w:t>ktu</w:t>
      </w:r>
    </w:p>
    <w:p w14:paraId="1029EB88" w14:textId="77777777" w:rsidR="00E04134" w:rsidRDefault="00E04134" w:rsidP="00E0413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Definície, pojmy a skratky</w:t>
      </w:r>
    </w:p>
    <w:p w14:paraId="333D89C3" w14:textId="77777777" w:rsidR="00E04134" w:rsidRDefault="00E04134" w:rsidP="00E0413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Odkazy</w:t>
      </w:r>
    </w:p>
    <w:p w14:paraId="5ADAD102" w14:textId="77777777" w:rsidR="00E04134" w:rsidRDefault="004D45B4" w:rsidP="004D45B4">
      <w:pPr>
        <w:pStyle w:val="ListParagraph"/>
        <w:numPr>
          <w:ilvl w:val="0"/>
          <w:numId w:val="1"/>
        </w:numPr>
        <w:rPr>
          <w:b/>
          <w:sz w:val="32"/>
          <w:szCs w:val="32"/>
          <w:lang w:val="sk-SK"/>
        </w:rPr>
      </w:pPr>
      <w:r w:rsidRPr="004D45B4">
        <w:rPr>
          <w:b/>
          <w:sz w:val="32"/>
          <w:szCs w:val="32"/>
          <w:lang w:val="sk-SK"/>
        </w:rPr>
        <w:t>Všeobecný opis</w:t>
      </w:r>
    </w:p>
    <w:p w14:paraId="17912B65" w14:textId="77777777" w:rsidR="004D45B4" w:rsidRDefault="004D45B4" w:rsidP="004D45B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Perspektíva projektu</w:t>
      </w:r>
    </w:p>
    <w:p w14:paraId="373A8A39" w14:textId="77777777" w:rsidR="004D45B4" w:rsidRDefault="00F06DB5" w:rsidP="004D45B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Funkcie proje</w:t>
      </w:r>
      <w:r w:rsidR="004D45B4">
        <w:rPr>
          <w:sz w:val="32"/>
          <w:szCs w:val="32"/>
          <w:lang w:val="sk-SK"/>
        </w:rPr>
        <w:t>ktu</w:t>
      </w:r>
    </w:p>
    <w:p w14:paraId="5BD57FF3" w14:textId="77777777" w:rsidR="004D45B4" w:rsidRDefault="004D45B4" w:rsidP="004D45B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Charakteristiky používateľov</w:t>
      </w:r>
    </w:p>
    <w:p w14:paraId="289A85EA" w14:textId="77777777" w:rsidR="004D45B4" w:rsidRDefault="004D45B4" w:rsidP="004D45B4">
      <w:pPr>
        <w:pStyle w:val="ListParagraph"/>
        <w:numPr>
          <w:ilvl w:val="0"/>
          <w:numId w:val="1"/>
        </w:numPr>
        <w:rPr>
          <w:b/>
          <w:sz w:val="32"/>
          <w:szCs w:val="32"/>
          <w:lang w:val="sk-SK"/>
        </w:rPr>
      </w:pPr>
      <w:r w:rsidRPr="004D45B4">
        <w:rPr>
          <w:b/>
          <w:sz w:val="32"/>
          <w:szCs w:val="32"/>
          <w:lang w:val="sk-SK"/>
        </w:rPr>
        <w:t>Konkrétne požiadavky</w:t>
      </w:r>
    </w:p>
    <w:p w14:paraId="4B10266B" w14:textId="77777777" w:rsidR="004D45B4" w:rsidRDefault="004D45B4" w:rsidP="004D45B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Načítavanie údajov</w:t>
      </w:r>
    </w:p>
    <w:p w14:paraId="459EAA7E" w14:textId="77777777" w:rsidR="004D45B4" w:rsidRDefault="004D45B4" w:rsidP="004D45B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Parsovanie údajov</w:t>
      </w:r>
    </w:p>
    <w:p w14:paraId="72FF7285" w14:textId="77777777" w:rsidR="004D45B4" w:rsidRDefault="004D45B4" w:rsidP="004D45B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Ukladanie údajov do databázy</w:t>
      </w:r>
    </w:p>
    <w:p w14:paraId="4CD954D9" w14:textId="77777777" w:rsidR="004D45B4" w:rsidRDefault="004D45B4" w:rsidP="004D45B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Dynamické generovanie obsahu web-stránky</w:t>
      </w:r>
    </w:p>
    <w:p w14:paraId="4898DE7A" w14:textId="77777777" w:rsidR="004D45B4" w:rsidRDefault="004D45B4" w:rsidP="004D45B4">
      <w:pPr>
        <w:ind w:left="1416"/>
        <w:rPr>
          <w:b/>
          <w:sz w:val="32"/>
          <w:szCs w:val="32"/>
          <w:lang w:val="sk-SK"/>
        </w:rPr>
      </w:pPr>
      <w:r w:rsidRPr="004D45B4">
        <w:rPr>
          <w:b/>
          <w:sz w:val="32"/>
          <w:szCs w:val="32"/>
          <w:lang w:val="sk-SK"/>
        </w:rPr>
        <w:t>Doplnková funkcionalita</w:t>
      </w:r>
    </w:p>
    <w:p w14:paraId="2B9BB966" w14:textId="77777777" w:rsidR="004D45B4" w:rsidRDefault="004D45B4" w:rsidP="004D45B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Možnosť editovania údajov v databáze</w:t>
      </w:r>
    </w:p>
    <w:p w14:paraId="1024580C" w14:textId="77777777" w:rsidR="004D45B4" w:rsidRPr="004D45B4" w:rsidRDefault="004D45B4" w:rsidP="004D45B4">
      <w:pPr>
        <w:ind w:left="1416"/>
        <w:rPr>
          <w:b/>
          <w:sz w:val="32"/>
          <w:szCs w:val="32"/>
          <w:lang w:val="sk-SK"/>
        </w:rPr>
      </w:pPr>
      <w:r w:rsidRPr="004D45B4">
        <w:rPr>
          <w:b/>
          <w:sz w:val="32"/>
          <w:szCs w:val="32"/>
          <w:lang w:val="sk-SK"/>
        </w:rPr>
        <w:t>Rozšírená funkcionalita</w:t>
      </w:r>
    </w:p>
    <w:p w14:paraId="5D527D9A" w14:textId="77777777" w:rsidR="004D45B4" w:rsidRDefault="004D45B4" w:rsidP="004D45B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Možnosť exportu údajov z databázy</w:t>
      </w:r>
    </w:p>
    <w:p w14:paraId="40A97475" w14:textId="77777777" w:rsidR="00764AD6" w:rsidRDefault="00764AD6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br w:type="page"/>
      </w:r>
    </w:p>
    <w:p w14:paraId="3FE57B7B" w14:textId="77777777" w:rsidR="00764AD6" w:rsidRPr="00233E34" w:rsidRDefault="00764AD6" w:rsidP="00764AD6">
      <w:pPr>
        <w:pStyle w:val="ListParagraph"/>
        <w:numPr>
          <w:ilvl w:val="0"/>
          <w:numId w:val="2"/>
        </w:numPr>
        <w:rPr>
          <w:b/>
          <w:sz w:val="36"/>
          <w:szCs w:val="32"/>
          <w:lang w:val="sk-SK"/>
        </w:rPr>
      </w:pPr>
      <w:r w:rsidRPr="00233E34">
        <w:rPr>
          <w:b/>
          <w:sz w:val="36"/>
          <w:szCs w:val="32"/>
          <w:lang w:val="sk-SK"/>
        </w:rPr>
        <w:lastRenderedPageBreak/>
        <w:t>Úvod</w:t>
      </w:r>
    </w:p>
    <w:p w14:paraId="61BEE264" w14:textId="6A2F913D" w:rsidR="004D45B4" w:rsidRDefault="00764AD6" w:rsidP="00764AD6">
      <w:pPr>
        <w:pStyle w:val="ListParagraph"/>
        <w:numPr>
          <w:ilvl w:val="1"/>
          <w:numId w:val="2"/>
        </w:numPr>
        <w:rPr>
          <w:sz w:val="32"/>
          <w:szCs w:val="32"/>
          <w:lang w:val="sk-SK"/>
        </w:rPr>
      </w:pPr>
      <w:del w:id="0" w:author="petrovic" w:date="2017-11-04T16:54:00Z">
        <w:r w:rsidDel="00151F28">
          <w:rPr>
            <w:sz w:val="32"/>
            <w:szCs w:val="32"/>
            <w:lang w:val="sk-SK"/>
          </w:rPr>
          <w:delText xml:space="preserve">Účeľ </w:delText>
        </w:r>
      </w:del>
      <w:ins w:id="1" w:author="petrovic" w:date="2017-11-04T16:54:00Z">
        <w:r w:rsidR="00151F28">
          <w:rPr>
            <w:sz w:val="32"/>
            <w:szCs w:val="32"/>
            <w:lang w:val="sk-SK"/>
          </w:rPr>
          <w:t>Úče</w:t>
        </w:r>
        <w:r w:rsidR="00151F28">
          <w:rPr>
            <w:sz w:val="32"/>
            <w:szCs w:val="32"/>
            <w:lang w:val="sk-SK"/>
          </w:rPr>
          <w:t>l</w:t>
        </w:r>
        <w:bookmarkStart w:id="2" w:name="_GoBack"/>
        <w:bookmarkEnd w:id="2"/>
        <w:r w:rsidR="00151F28">
          <w:rPr>
            <w:sz w:val="32"/>
            <w:szCs w:val="32"/>
            <w:lang w:val="sk-SK"/>
          </w:rPr>
          <w:t xml:space="preserve"> </w:t>
        </w:r>
      </w:ins>
      <w:r>
        <w:rPr>
          <w:sz w:val="32"/>
          <w:szCs w:val="32"/>
          <w:lang w:val="sk-SK"/>
        </w:rPr>
        <w:tab/>
        <w:t>požiadaviek dokumentu</w:t>
      </w:r>
    </w:p>
    <w:p w14:paraId="730005D2" w14:textId="5BF3CF21" w:rsidR="00764AD6" w:rsidRDefault="00764AD6" w:rsidP="00233E34">
      <w:pPr>
        <w:spacing w:after="0"/>
        <w:ind w:left="1416"/>
        <w:rPr>
          <w:sz w:val="24"/>
          <w:szCs w:val="24"/>
          <w:lang w:val="sk-SK"/>
        </w:rPr>
      </w:pPr>
      <w:r w:rsidRPr="00764AD6">
        <w:rPr>
          <w:sz w:val="24"/>
          <w:szCs w:val="24"/>
          <w:lang w:val="sk-SK"/>
        </w:rPr>
        <w:t>Táto špecifikácia požia</w:t>
      </w:r>
      <w:r>
        <w:rPr>
          <w:sz w:val="24"/>
          <w:szCs w:val="24"/>
          <w:lang w:val="sk-SK"/>
        </w:rPr>
        <w:t>daviek na softvér (ďalej len ŠP) popisuje použivateľské a</w:t>
      </w:r>
      <w:r w:rsidR="00940229">
        <w:rPr>
          <w:sz w:val="24"/>
          <w:szCs w:val="24"/>
          <w:lang w:val="sk-SK"/>
        </w:rPr>
        <w:t> </w:t>
      </w:r>
      <w:r>
        <w:rPr>
          <w:sz w:val="24"/>
          <w:szCs w:val="24"/>
          <w:lang w:val="sk-SK"/>
        </w:rPr>
        <w:t>funk</w:t>
      </w:r>
      <w:ins w:id="3" w:author="petrovic" w:date="2017-11-04T16:39:00Z">
        <w:r w:rsidR="00940229">
          <w:rPr>
            <w:sz w:val="24"/>
            <w:szCs w:val="24"/>
            <w:lang w:val="sk-SK"/>
          </w:rPr>
          <w:t>č</w:t>
        </w:r>
      </w:ins>
      <w:del w:id="4" w:author="petrovic" w:date="2017-11-04T16:39:00Z">
        <w:r w:rsidDel="00940229">
          <w:rPr>
            <w:sz w:val="24"/>
            <w:szCs w:val="24"/>
            <w:lang w:val="sk-SK"/>
          </w:rPr>
          <w:delText>c</w:delText>
        </w:r>
      </w:del>
      <w:r>
        <w:rPr>
          <w:sz w:val="24"/>
          <w:szCs w:val="24"/>
          <w:lang w:val="sk-SK"/>
        </w:rPr>
        <w:t xml:space="preserve">né požiadavky na systém Spracovávania poradia v medzinárodnej súťaži v discgolfe. </w:t>
      </w:r>
    </w:p>
    <w:p w14:paraId="62EC2DEA" w14:textId="77777777" w:rsidR="00764AD6" w:rsidRDefault="00764AD6" w:rsidP="00233E34">
      <w:pPr>
        <w:spacing w:after="0"/>
        <w:ind w:left="1416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ŠP je určená najmä pre ľudí, ktorých sa softvér priamo týka: zadávateľ, cvičiaci a</w:t>
      </w:r>
      <w:r w:rsidR="00824167">
        <w:rPr>
          <w:sz w:val="24"/>
          <w:szCs w:val="24"/>
          <w:lang w:val="sk-SK"/>
        </w:rPr>
        <w:t> </w:t>
      </w:r>
      <w:r>
        <w:rPr>
          <w:sz w:val="24"/>
          <w:szCs w:val="24"/>
          <w:lang w:val="sk-SK"/>
        </w:rPr>
        <w:t>vyučujúci</w:t>
      </w:r>
      <w:r w:rsidR="00824167">
        <w:rPr>
          <w:sz w:val="24"/>
          <w:szCs w:val="24"/>
          <w:lang w:val="sk-SK"/>
        </w:rPr>
        <w:t>.</w:t>
      </w:r>
    </w:p>
    <w:p w14:paraId="19AA681D" w14:textId="77777777" w:rsidR="00764AD6" w:rsidRDefault="00764AD6" w:rsidP="00764AD6">
      <w:pPr>
        <w:ind w:left="1416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Bude slúžiť ako východisko pre vývoj softvéru a</w:t>
      </w:r>
      <w:r w:rsidR="00824167">
        <w:rPr>
          <w:sz w:val="24"/>
          <w:szCs w:val="24"/>
          <w:lang w:val="sk-SK"/>
        </w:rPr>
        <w:t xml:space="preserve"> vyhodnocovania </w:t>
      </w:r>
      <w:r>
        <w:rPr>
          <w:sz w:val="24"/>
          <w:szCs w:val="24"/>
          <w:lang w:val="sk-SK"/>
        </w:rPr>
        <w:t xml:space="preserve">jeho korektnosti. </w:t>
      </w:r>
    </w:p>
    <w:p w14:paraId="3968EEE9" w14:textId="77777777" w:rsidR="00F06DB5" w:rsidRDefault="00F06DB5" w:rsidP="00764AD6">
      <w:pPr>
        <w:ind w:left="1416"/>
        <w:rPr>
          <w:sz w:val="24"/>
          <w:szCs w:val="24"/>
          <w:lang w:val="sk-SK"/>
        </w:rPr>
      </w:pPr>
    </w:p>
    <w:p w14:paraId="09A23A56" w14:textId="77777777" w:rsidR="00764AD6" w:rsidRDefault="00764AD6" w:rsidP="00764AD6">
      <w:pPr>
        <w:pStyle w:val="ListParagraph"/>
        <w:numPr>
          <w:ilvl w:val="1"/>
          <w:numId w:val="2"/>
        </w:numPr>
        <w:rPr>
          <w:sz w:val="32"/>
          <w:szCs w:val="32"/>
          <w:lang w:val="sk-SK"/>
        </w:rPr>
      </w:pPr>
      <w:r w:rsidRPr="00764AD6">
        <w:rPr>
          <w:sz w:val="32"/>
          <w:szCs w:val="32"/>
          <w:lang w:val="sk-SK"/>
        </w:rPr>
        <w:t xml:space="preserve">Rozsah </w:t>
      </w:r>
      <w:r w:rsidR="00EC1DA4">
        <w:rPr>
          <w:sz w:val="32"/>
          <w:szCs w:val="32"/>
          <w:lang w:val="sk-SK"/>
        </w:rPr>
        <w:t>proje</w:t>
      </w:r>
      <w:r w:rsidRPr="00764AD6">
        <w:rPr>
          <w:sz w:val="32"/>
          <w:szCs w:val="32"/>
          <w:lang w:val="sk-SK"/>
        </w:rPr>
        <w:t>ktu</w:t>
      </w:r>
    </w:p>
    <w:p w14:paraId="2FA4B8FB" w14:textId="19482769" w:rsidR="00764AD6" w:rsidRDefault="00764AD6" w:rsidP="00233E34">
      <w:pPr>
        <w:spacing w:after="0"/>
        <w:ind w:left="1416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Softvér bude mať za úlohu získať údaje z databázy a webu PDGA</w:t>
      </w:r>
      <w:r w:rsidR="00824167">
        <w:rPr>
          <w:sz w:val="24"/>
          <w:szCs w:val="24"/>
          <w:lang w:val="sk-SK"/>
        </w:rPr>
        <w:t xml:space="preserve"> o všetkých </w:t>
      </w:r>
      <w:del w:id="5" w:author="petrovic" w:date="2017-11-04T16:39:00Z">
        <w:r w:rsidR="00824167" w:rsidDel="00940229">
          <w:rPr>
            <w:sz w:val="24"/>
            <w:szCs w:val="24"/>
            <w:lang w:val="sk-SK"/>
          </w:rPr>
          <w:delText xml:space="preserve">hráčov </w:delText>
        </w:r>
      </w:del>
      <w:ins w:id="6" w:author="petrovic" w:date="2017-11-04T16:39:00Z">
        <w:r w:rsidR="00940229">
          <w:rPr>
            <w:sz w:val="24"/>
            <w:szCs w:val="24"/>
            <w:lang w:val="sk-SK"/>
          </w:rPr>
          <w:t>hráčo</w:t>
        </w:r>
        <w:r w:rsidR="00940229">
          <w:rPr>
            <w:sz w:val="24"/>
            <w:szCs w:val="24"/>
            <w:lang w:val="sk-SK"/>
          </w:rPr>
          <w:t>ch</w:t>
        </w:r>
        <w:r w:rsidR="00940229">
          <w:rPr>
            <w:sz w:val="24"/>
            <w:szCs w:val="24"/>
            <w:lang w:val="sk-SK"/>
          </w:rPr>
          <w:t xml:space="preserve"> </w:t>
        </w:r>
      </w:ins>
      <w:r w:rsidR="00824167">
        <w:rPr>
          <w:sz w:val="24"/>
          <w:szCs w:val="24"/>
          <w:lang w:val="sk-SK"/>
        </w:rPr>
        <w:t>DiscGolfu z celej Európy</w:t>
      </w:r>
      <w:r>
        <w:rPr>
          <w:sz w:val="24"/>
          <w:szCs w:val="24"/>
          <w:lang w:val="sk-SK"/>
        </w:rPr>
        <w:t xml:space="preserve">, následne ich spracovať a ukladať do projektovej databázy. </w:t>
      </w:r>
      <w:r w:rsidR="00824167">
        <w:rPr>
          <w:sz w:val="24"/>
          <w:szCs w:val="24"/>
          <w:lang w:val="sk-SK"/>
        </w:rPr>
        <w:t>N</w:t>
      </w:r>
      <w:r>
        <w:rPr>
          <w:sz w:val="24"/>
          <w:szCs w:val="24"/>
          <w:lang w:val="sk-SK"/>
        </w:rPr>
        <w:t xml:space="preserve">a základe získaných </w:t>
      </w:r>
      <w:r w:rsidR="0008094C">
        <w:rPr>
          <w:sz w:val="24"/>
          <w:szCs w:val="24"/>
          <w:lang w:val="sk-SK"/>
        </w:rPr>
        <w:t>dát</w:t>
      </w:r>
      <w:r w:rsidR="00824167">
        <w:rPr>
          <w:sz w:val="24"/>
          <w:szCs w:val="24"/>
          <w:lang w:val="sk-SK"/>
        </w:rPr>
        <w:t xml:space="preserve"> bude dynamicky vytvorená webová</w:t>
      </w:r>
      <w:r>
        <w:rPr>
          <w:sz w:val="24"/>
          <w:szCs w:val="24"/>
          <w:lang w:val="sk-SK"/>
        </w:rPr>
        <w:t xml:space="preserve"> </w:t>
      </w:r>
      <w:r w:rsidR="00824167">
        <w:rPr>
          <w:sz w:val="24"/>
          <w:szCs w:val="24"/>
          <w:lang w:val="sk-SK"/>
        </w:rPr>
        <w:t>stránka a ako výstup bude poskytovaný súbor typu csv</w:t>
      </w:r>
      <w:r>
        <w:rPr>
          <w:sz w:val="24"/>
          <w:szCs w:val="24"/>
          <w:lang w:val="sk-SK"/>
        </w:rPr>
        <w:t>.</w:t>
      </w:r>
    </w:p>
    <w:p w14:paraId="5D593073" w14:textId="6D425CB8" w:rsidR="00824167" w:rsidRDefault="00824167" w:rsidP="00764AD6">
      <w:pPr>
        <w:ind w:left="1416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Výstup bude oddelene pre ženy aj pre mužov. </w:t>
      </w:r>
      <w:ins w:id="7" w:author="petrovic" w:date="2017-11-04T16:40:00Z">
        <w:r w:rsidR="00940229" w:rsidRPr="00940229">
          <w:rPr>
            <w:color w:val="FF0000"/>
            <w:sz w:val="24"/>
            <w:szCs w:val="24"/>
            <w:lang w:val="sk-SK"/>
            <w:rPrChange w:id="8" w:author="petrovic" w:date="2017-11-04T16:41:00Z">
              <w:rPr>
                <w:sz w:val="24"/>
                <w:szCs w:val="24"/>
                <w:lang w:val="sk-SK"/>
              </w:rPr>
            </w:rPrChange>
          </w:rPr>
          <w:t>Chýba mi tu vysvetlenie prečo súčasné tabuľky PDGA nestačia a</w:t>
        </w:r>
      </w:ins>
      <w:ins w:id="9" w:author="petrovic" w:date="2017-11-04T16:41:00Z">
        <w:r w:rsidR="00940229" w:rsidRPr="00940229">
          <w:rPr>
            <w:color w:val="FF0000"/>
            <w:sz w:val="24"/>
            <w:szCs w:val="24"/>
            <w:lang w:val="sk-SK"/>
            <w:rPrChange w:id="10" w:author="petrovic" w:date="2017-11-04T16:41:00Z">
              <w:rPr>
                <w:sz w:val="24"/>
                <w:szCs w:val="24"/>
                <w:lang w:val="sk-SK"/>
              </w:rPr>
            </w:rPrChange>
          </w:rPr>
          <w:t> v čom sa bude výstup z tohto softvéru kvalitatívne od nich líšiť.</w:t>
        </w:r>
      </w:ins>
    </w:p>
    <w:p w14:paraId="41A49F9E" w14:textId="77777777" w:rsidR="00F06DB5" w:rsidRDefault="00F06DB5" w:rsidP="00764AD6">
      <w:pPr>
        <w:ind w:left="1416"/>
        <w:rPr>
          <w:sz w:val="24"/>
          <w:szCs w:val="24"/>
          <w:lang w:val="sk-SK"/>
        </w:rPr>
      </w:pPr>
    </w:p>
    <w:p w14:paraId="638C4331" w14:textId="77777777" w:rsidR="00764AD6" w:rsidRDefault="00764AD6" w:rsidP="00764AD6">
      <w:pPr>
        <w:pStyle w:val="ListParagraph"/>
        <w:numPr>
          <w:ilvl w:val="1"/>
          <w:numId w:val="2"/>
        </w:numPr>
        <w:rPr>
          <w:sz w:val="32"/>
          <w:szCs w:val="32"/>
          <w:lang w:val="sk-SK"/>
        </w:rPr>
      </w:pPr>
      <w:r w:rsidRPr="00764AD6">
        <w:rPr>
          <w:sz w:val="32"/>
          <w:szCs w:val="32"/>
          <w:lang w:val="sk-SK"/>
        </w:rPr>
        <w:t>Definície, pojmy a</w:t>
      </w:r>
      <w:r>
        <w:rPr>
          <w:sz w:val="32"/>
          <w:szCs w:val="32"/>
          <w:lang w:val="sk-SK"/>
        </w:rPr>
        <w:t> </w:t>
      </w:r>
      <w:r w:rsidRPr="00764AD6">
        <w:rPr>
          <w:sz w:val="32"/>
          <w:szCs w:val="32"/>
          <w:lang w:val="sk-SK"/>
        </w:rPr>
        <w:t>skratky</w:t>
      </w:r>
    </w:p>
    <w:p w14:paraId="16FAA3FE" w14:textId="77777777" w:rsidR="00485E78" w:rsidRPr="00485E78" w:rsidRDefault="00485E78" w:rsidP="00233E34">
      <w:pPr>
        <w:spacing w:after="0"/>
        <w:ind w:left="1416"/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PDGA </w:t>
      </w:r>
      <w:r w:rsidRPr="00485E78">
        <w:rPr>
          <w:sz w:val="24"/>
          <w:szCs w:val="24"/>
          <w:lang w:val="sk-SK"/>
        </w:rPr>
        <w:t>-</w:t>
      </w:r>
      <w:r>
        <w:rPr>
          <w:b/>
          <w:sz w:val="24"/>
          <w:szCs w:val="24"/>
          <w:lang w:val="sk-SK"/>
        </w:rPr>
        <w:t xml:space="preserve"> </w:t>
      </w:r>
      <w:r w:rsidRPr="00485E78">
        <w:rPr>
          <w:sz w:val="24"/>
          <w:szCs w:val="24"/>
        </w:rPr>
        <w:t>Professional</w:t>
      </w:r>
      <w:r w:rsidRPr="00485E78">
        <w:rPr>
          <w:rFonts w:ascii="Gautami" w:eastAsia="Gautami" w:hAnsi="Gautami" w:cs="Gautami"/>
          <w:sz w:val="24"/>
          <w:szCs w:val="24"/>
        </w:rPr>
        <w:t>​</w:t>
      </w:r>
      <w:r w:rsidRPr="00485E78">
        <w:rPr>
          <w:sz w:val="24"/>
          <w:szCs w:val="24"/>
        </w:rPr>
        <w:t xml:space="preserve"> </w:t>
      </w:r>
      <w:r w:rsidRPr="00485E78">
        <w:rPr>
          <w:rFonts w:ascii="Gautami" w:eastAsia="Gautami" w:hAnsi="Gautami" w:cs="Gautami"/>
          <w:sz w:val="24"/>
          <w:szCs w:val="24"/>
        </w:rPr>
        <w:t>​</w:t>
      </w:r>
      <w:r w:rsidRPr="00485E78">
        <w:rPr>
          <w:sz w:val="24"/>
          <w:szCs w:val="24"/>
        </w:rPr>
        <w:t>Disc</w:t>
      </w:r>
      <w:r w:rsidRPr="00485E78">
        <w:rPr>
          <w:rFonts w:ascii="Gautami" w:eastAsia="Gautami" w:hAnsi="Gautami" w:cs="Gautami"/>
          <w:sz w:val="24"/>
          <w:szCs w:val="24"/>
        </w:rPr>
        <w:t>​</w:t>
      </w:r>
      <w:r w:rsidRPr="00485E78">
        <w:rPr>
          <w:sz w:val="24"/>
          <w:szCs w:val="24"/>
        </w:rPr>
        <w:t xml:space="preserve"> </w:t>
      </w:r>
      <w:r w:rsidRPr="00485E78">
        <w:rPr>
          <w:rFonts w:ascii="Gautami" w:eastAsia="Gautami" w:hAnsi="Gautami" w:cs="Gautami"/>
          <w:sz w:val="24"/>
          <w:szCs w:val="24"/>
        </w:rPr>
        <w:t>​</w:t>
      </w:r>
      <w:r w:rsidRPr="00485E78">
        <w:rPr>
          <w:sz w:val="24"/>
          <w:szCs w:val="24"/>
        </w:rPr>
        <w:t>Golf</w:t>
      </w:r>
      <w:r w:rsidRPr="00485E78">
        <w:rPr>
          <w:rFonts w:ascii="Gautami" w:eastAsia="Gautami" w:hAnsi="Gautami" w:cs="Gautami"/>
          <w:sz w:val="24"/>
          <w:szCs w:val="24"/>
        </w:rPr>
        <w:t>​</w:t>
      </w:r>
      <w:r w:rsidRPr="00485E78">
        <w:rPr>
          <w:sz w:val="24"/>
          <w:szCs w:val="24"/>
        </w:rPr>
        <w:t xml:space="preserve"> </w:t>
      </w:r>
      <w:r w:rsidRPr="00485E78">
        <w:rPr>
          <w:rFonts w:ascii="Gautami" w:eastAsia="Gautami" w:hAnsi="Gautami" w:cs="Gautami"/>
          <w:sz w:val="24"/>
          <w:szCs w:val="24"/>
        </w:rPr>
        <w:t>​</w:t>
      </w:r>
      <w:r w:rsidRPr="00485E78">
        <w:rPr>
          <w:sz w:val="24"/>
          <w:szCs w:val="24"/>
        </w:rPr>
        <w:t>Association</w:t>
      </w:r>
    </w:p>
    <w:p w14:paraId="2871FE0C" w14:textId="77777777" w:rsidR="00764AD6" w:rsidRDefault="00764AD6" w:rsidP="00F06DB5">
      <w:pPr>
        <w:spacing w:after="0"/>
        <w:ind w:left="1416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Parser</w:t>
      </w:r>
      <w:r>
        <w:rPr>
          <w:sz w:val="24"/>
          <w:szCs w:val="24"/>
          <w:lang w:val="sk-SK"/>
        </w:rPr>
        <w:t xml:space="preserve"> </w:t>
      </w:r>
      <w:r w:rsidR="00485E78">
        <w:rPr>
          <w:sz w:val="24"/>
          <w:szCs w:val="24"/>
          <w:lang w:val="sk-SK"/>
        </w:rPr>
        <w:t>–</w:t>
      </w:r>
      <w:r>
        <w:rPr>
          <w:sz w:val="24"/>
          <w:szCs w:val="24"/>
          <w:lang w:val="sk-SK"/>
        </w:rPr>
        <w:t xml:space="preserve"> </w:t>
      </w:r>
      <w:r w:rsidR="00485E78">
        <w:rPr>
          <w:sz w:val="24"/>
          <w:szCs w:val="24"/>
          <w:lang w:val="sk-SK"/>
        </w:rPr>
        <w:t>Nástroj slúžiaci na spracovanie textu z jedného formátu na iný formát (v našom prípade z HTML do native-language)</w:t>
      </w:r>
    </w:p>
    <w:p w14:paraId="382BE3BB" w14:textId="77777777" w:rsidR="00485E78" w:rsidRDefault="00485E78" w:rsidP="00F06DB5">
      <w:pPr>
        <w:spacing w:after="0"/>
        <w:ind w:left="1416"/>
        <w:rPr>
          <w:sz w:val="24"/>
          <w:szCs w:val="24"/>
          <w:lang w:val="sk-SK"/>
        </w:rPr>
      </w:pPr>
      <w:r w:rsidRPr="00485E78">
        <w:rPr>
          <w:b/>
          <w:sz w:val="24"/>
          <w:szCs w:val="24"/>
          <w:lang w:val="sk-SK"/>
        </w:rPr>
        <w:t>HTML</w:t>
      </w:r>
      <w:r>
        <w:rPr>
          <w:sz w:val="24"/>
          <w:szCs w:val="24"/>
          <w:lang w:val="sk-SK"/>
        </w:rPr>
        <w:t xml:space="preserve"> – HyperText Markup Language (jazyk pre písanie webových dokumentov)</w:t>
      </w:r>
    </w:p>
    <w:p w14:paraId="06CC60D1" w14:textId="77777777" w:rsidR="00485E78" w:rsidRDefault="00485E78" w:rsidP="00F06DB5">
      <w:pPr>
        <w:spacing w:after="0"/>
        <w:ind w:left="1416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Nativ</w:t>
      </w:r>
      <w:r w:rsidRPr="00485E78">
        <w:rPr>
          <w:b/>
          <w:sz w:val="24"/>
          <w:szCs w:val="24"/>
          <w:lang w:val="sk-SK"/>
        </w:rPr>
        <w:t>e-Language</w:t>
      </w:r>
      <w:r>
        <w:rPr>
          <w:sz w:val="24"/>
          <w:szCs w:val="24"/>
          <w:lang w:val="sk-SK"/>
        </w:rPr>
        <w:t xml:space="preserve"> – Ľudská reč</w:t>
      </w:r>
    </w:p>
    <w:p w14:paraId="69AAEA45" w14:textId="36070A20" w:rsidR="00824167" w:rsidRDefault="00824167" w:rsidP="00764AD6">
      <w:pPr>
        <w:ind w:left="1416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csv  </w:t>
      </w:r>
      <w:r>
        <w:rPr>
          <w:sz w:val="24"/>
          <w:szCs w:val="24"/>
          <w:lang w:val="sk-SK"/>
        </w:rPr>
        <w:t>- formát súborov (Comma-separated value</w:t>
      </w:r>
      <w:ins w:id="11" w:author="petrovic" w:date="2017-11-04T16:40:00Z">
        <w:r w:rsidR="00940229">
          <w:rPr>
            <w:sz w:val="24"/>
            <w:szCs w:val="24"/>
            <w:lang w:val="sk-SK"/>
          </w:rPr>
          <w:t>s</w:t>
        </w:r>
      </w:ins>
      <w:r>
        <w:rPr>
          <w:sz w:val="24"/>
          <w:szCs w:val="24"/>
          <w:lang w:val="sk-SK"/>
        </w:rPr>
        <w:t>), v ktorých sú uložené tabuľkové dáta</w:t>
      </w:r>
    </w:p>
    <w:p w14:paraId="5CEA49AF" w14:textId="77777777" w:rsidR="00F06DB5" w:rsidRPr="00824167" w:rsidRDefault="00F06DB5" w:rsidP="00764AD6">
      <w:pPr>
        <w:ind w:left="1416"/>
        <w:rPr>
          <w:sz w:val="24"/>
          <w:szCs w:val="24"/>
          <w:lang w:val="sk-SK"/>
        </w:rPr>
      </w:pPr>
    </w:p>
    <w:p w14:paraId="231998A4" w14:textId="77777777" w:rsidR="00485E78" w:rsidRPr="00485E78" w:rsidRDefault="00485E78" w:rsidP="00485E78">
      <w:pPr>
        <w:pStyle w:val="ListParagraph"/>
        <w:numPr>
          <w:ilvl w:val="1"/>
          <w:numId w:val="2"/>
        </w:numPr>
        <w:rPr>
          <w:sz w:val="32"/>
          <w:szCs w:val="32"/>
          <w:lang w:val="sk-SK"/>
        </w:rPr>
      </w:pPr>
      <w:r w:rsidRPr="00485E78">
        <w:rPr>
          <w:sz w:val="32"/>
          <w:szCs w:val="32"/>
          <w:lang w:val="sk-SK"/>
        </w:rPr>
        <w:t>Odkazy</w:t>
      </w:r>
    </w:p>
    <w:p w14:paraId="28018BCB" w14:textId="77777777" w:rsidR="00485E78" w:rsidRDefault="00485E78" w:rsidP="00F06DB5">
      <w:pPr>
        <w:spacing w:after="0"/>
        <w:ind w:left="1416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PDGA Europe domovská stránka: </w:t>
      </w:r>
      <w:hyperlink r:id="rId8" w:history="1">
        <w:r w:rsidRPr="003C7056">
          <w:rPr>
            <w:rStyle w:val="Hyperlink"/>
            <w:sz w:val="24"/>
            <w:szCs w:val="24"/>
            <w:lang w:val="sk-SK"/>
          </w:rPr>
          <w:t>https://pdga-europe.com/</w:t>
        </w:r>
      </w:hyperlink>
      <w:r>
        <w:rPr>
          <w:sz w:val="24"/>
          <w:szCs w:val="24"/>
          <w:lang w:val="sk-SK"/>
        </w:rPr>
        <w:t xml:space="preserve"> </w:t>
      </w:r>
    </w:p>
    <w:p w14:paraId="5E5CB7C5" w14:textId="77777777" w:rsidR="00485E78" w:rsidRDefault="00824167" w:rsidP="00F06DB5">
      <w:pPr>
        <w:spacing w:after="0"/>
        <w:ind w:left="1416"/>
        <w:rPr>
          <w:color w:val="1155CC"/>
          <w:sz w:val="24"/>
          <w:u w:val="single" w:color="1155CC"/>
        </w:rPr>
      </w:pPr>
      <w:r w:rsidRPr="00792483">
        <w:rPr>
          <w:sz w:val="24"/>
        </w:rPr>
        <w:t>PDGA</w:t>
      </w:r>
      <w:r w:rsidRPr="00792483">
        <w:rPr>
          <w:rFonts w:ascii="Gautami" w:eastAsia="Gautami" w:hAnsi="Gautami" w:cs="Gautami"/>
          <w:sz w:val="24"/>
        </w:rPr>
        <w:t xml:space="preserve">​ </w:t>
      </w:r>
      <w:r w:rsidRPr="00792483">
        <w:rPr>
          <w:sz w:val="24"/>
        </w:rPr>
        <w:t>Europe</w:t>
      </w:r>
      <w:r w:rsidRPr="00792483">
        <w:rPr>
          <w:rFonts w:ascii="Gautami" w:eastAsia="Gautami" w:hAnsi="Gautami" w:cs="Gautami"/>
          <w:sz w:val="24"/>
        </w:rPr>
        <w:t xml:space="preserve">​ </w:t>
      </w:r>
      <w:r w:rsidRPr="00792483">
        <w:rPr>
          <w:sz w:val="24"/>
        </w:rPr>
        <w:t>Player</w:t>
      </w:r>
      <w:r w:rsidRPr="00792483">
        <w:rPr>
          <w:rFonts w:ascii="Gautami" w:eastAsia="Gautami" w:hAnsi="Gautami" w:cs="Gautami"/>
          <w:sz w:val="24"/>
        </w:rPr>
        <w:t>​</w:t>
      </w:r>
      <w:r w:rsidRPr="00792483">
        <w:rPr>
          <w:sz w:val="24"/>
        </w:rPr>
        <w:t xml:space="preserve"> </w:t>
      </w:r>
      <w:r w:rsidRPr="00792483">
        <w:rPr>
          <w:rFonts w:ascii="Gautami" w:eastAsia="Gautami" w:hAnsi="Gautami" w:cs="Gautami"/>
          <w:sz w:val="24"/>
        </w:rPr>
        <w:t>​</w:t>
      </w:r>
      <w:r w:rsidRPr="00792483">
        <w:rPr>
          <w:sz w:val="24"/>
        </w:rPr>
        <w:t>of</w:t>
      </w:r>
      <w:r w:rsidRPr="00792483">
        <w:rPr>
          <w:rFonts w:ascii="Gautami" w:eastAsia="Gautami" w:hAnsi="Gautami" w:cs="Gautami"/>
          <w:sz w:val="24"/>
        </w:rPr>
        <w:t xml:space="preserve">​ </w:t>
      </w:r>
      <w:r w:rsidRPr="00792483">
        <w:rPr>
          <w:sz w:val="24"/>
        </w:rPr>
        <w:t>the</w:t>
      </w:r>
      <w:r w:rsidRPr="00792483">
        <w:rPr>
          <w:rFonts w:ascii="Gautami" w:eastAsia="Gautami" w:hAnsi="Gautami" w:cs="Gautami"/>
          <w:sz w:val="24"/>
        </w:rPr>
        <w:t xml:space="preserve"> </w:t>
      </w:r>
      <w:r w:rsidR="002C1118">
        <w:rPr>
          <w:sz w:val="24"/>
        </w:rPr>
        <w:t>Year:</w:t>
      </w:r>
      <w:r w:rsidRPr="00792483">
        <w:rPr>
          <w:sz w:val="24"/>
        </w:rPr>
        <w:t xml:space="preserve"> </w:t>
      </w:r>
      <w:r w:rsidRPr="00792483">
        <w:rPr>
          <w:rFonts w:ascii="Gautami" w:eastAsia="Gautami" w:hAnsi="Gautami" w:cs="Gautami"/>
          <w:sz w:val="24"/>
        </w:rPr>
        <w:t xml:space="preserve">​ </w:t>
      </w:r>
      <w:hyperlink r:id="rId9" w:history="1">
        <w:r w:rsidRPr="002C1118">
          <w:rPr>
            <w:rStyle w:val="Hyperlink"/>
            <w:sz w:val="24"/>
            <w:u w:color="1155CC"/>
          </w:rPr>
          <w:t>http://pdga-europe.com/player-of-the-year</w:t>
        </w:r>
      </w:hyperlink>
    </w:p>
    <w:p w14:paraId="2602F648" w14:textId="77777777" w:rsidR="002C1118" w:rsidRPr="002C1118" w:rsidRDefault="002C1118" w:rsidP="00F06DB5">
      <w:pPr>
        <w:spacing w:after="0"/>
        <w:ind w:left="1416"/>
        <w:rPr>
          <w:color w:val="1155CC"/>
          <w:sz w:val="24"/>
          <w:u w:val="single" w:color="1155CC"/>
        </w:rPr>
      </w:pPr>
      <w:r w:rsidRPr="002C1118">
        <w:rPr>
          <w:sz w:val="24"/>
          <w:szCs w:val="24"/>
          <w:lang w:val="sk-SK"/>
        </w:rPr>
        <w:t xml:space="preserve">PDGA Europe Country Statistics: </w:t>
      </w:r>
      <w:hyperlink r:id="rId10" w:history="1">
        <w:r w:rsidRPr="002C1118">
          <w:rPr>
            <w:rStyle w:val="Hyperlink"/>
            <w:sz w:val="24"/>
            <w:u w:color="1155CC"/>
          </w:rPr>
          <w:t>http://pdga-europe.com/country-statistics/</w:t>
        </w:r>
      </w:hyperlink>
    </w:p>
    <w:p w14:paraId="5AAEE958" w14:textId="77777777" w:rsidR="002C1118" w:rsidRDefault="002C1118" w:rsidP="00F06DB5">
      <w:pPr>
        <w:spacing w:after="0"/>
        <w:ind w:left="1416"/>
        <w:rPr>
          <w:color w:val="1155CC"/>
          <w:sz w:val="24"/>
          <w:u w:val="single" w:color="1155CC"/>
        </w:rPr>
      </w:pPr>
      <w:r w:rsidRPr="002C1118">
        <w:rPr>
          <w:sz w:val="24"/>
          <w:szCs w:val="24"/>
          <w:lang w:val="sk-SK"/>
        </w:rPr>
        <w:t>PDGA Europe Player Details:</w:t>
      </w:r>
      <w:r w:rsidRPr="002C1118">
        <w:rPr>
          <w:sz w:val="28"/>
          <w:szCs w:val="24"/>
          <w:lang w:val="sk-SK"/>
        </w:rPr>
        <w:t xml:space="preserve"> </w:t>
      </w:r>
      <w:hyperlink r:id="rId11" w:history="1">
        <w:r w:rsidRPr="002C1118">
          <w:rPr>
            <w:rStyle w:val="Hyperlink"/>
            <w:sz w:val="24"/>
            <w:u w:color="1155CC"/>
          </w:rPr>
          <w:t>https://www.pdga.com/player/1</w:t>
        </w:r>
      </w:hyperlink>
    </w:p>
    <w:p w14:paraId="033AAFDC" w14:textId="77777777" w:rsidR="002C1118" w:rsidRDefault="002C1118" w:rsidP="00F06DB5">
      <w:pPr>
        <w:spacing w:after="0"/>
        <w:ind w:left="1416"/>
        <w:rPr>
          <w:sz w:val="32"/>
          <w:szCs w:val="24"/>
          <w:lang w:val="sk-SK"/>
        </w:rPr>
      </w:pPr>
      <w:r w:rsidRPr="002C1118">
        <w:rPr>
          <w:sz w:val="24"/>
          <w:szCs w:val="24"/>
          <w:lang w:val="sk-SK"/>
        </w:rPr>
        <w:t xml:space="preserve">PDGA Europe Tournaments: </w:t>
      </w:r>
      <w:hyperlink r:id="rId12" w:history="1">
        <w:r w:rsidRPr="002C1118">
          <w:rPr>
            <w:rStyle w:val="Hyperlink"/>
            <w:sz w:val="24"/>
            <w:u w:color="1155CC"/>
          </w:rPr>
          <w:t>https://www.pdga.com/tour/events</w:t>
        </w:r>
      </w:hyperlink>
    </w:p>
    <w:p w14:paraId="7D794B0F" w14:textId="77777777" w:rsidR="002C1118" w:rsidRDefault="002C1118" w:rsidP="002C1118">
      <w:pPr>
        <w:ind w:left="1416"/>
        <w:rPr>
          <w:color w:val="1155CC"/>
          <w:sz w:val="24"/>
          <w:u w:val="single" w:color="1155CC"/>
        </w:rPr>
      </w:pPr>
      <w:r>
        <w:rPr>
          <w:sz w:val="24"/>
          <w:szCs w:val="24"/>
          <w:lang w:val="sk-SK"/>
        </w:rPr>
        <w:t xml:space="preserve">PDGA Europe Game Rules: </w:t>
      </w:r>
      <w:hyperlink r:id="rId13" w:history="1">
        <w:r w:rsidRPr="002C1118">
          <w:rPr>
            <w:rStyle w:val="Hyperlink"/>
            <w:sz w:val="24"/>
            <w:u w:color="1155CC"/>
          </w:rPr>
          <w:t>http://pdga-europe.com/wp-content/uploads/2017/06/POTY_rules.pdf</w:t>
        </w:r>
      </w:hyperlink>
    </w:p>
    <w:p w14:paraId="31416AE0" w14:textId="77777777" w:rsidR="00F06DB5" w:rsidRDefault="00F06DB5" w:rsidP="002C1118">
      <w:pPr>
        <w:ind w:left="1416"/>
        <w:rPr>
          <w:color w:val="1155CC"/>
          <w:sz w:val="24"/>
          <w:u w:val="single" w:color="1155CC"/>
        </w:rPr>
      </w:pPr>
    </w:p>
    <w:p w14:paraId="35ADD77C" w14:textId="77777777" w:rsidR="002C1118" w:rsidRPr="00233E34" w:rsidRDefault="00233E34" w:rsidP="00233E34">
      <w:pPr>
        <w:pStyle w:val="ListParagraph"/>
        <w:numPr>
          <w:ilvl w:val="0"/>
          <w:numId w:val="2"/>
        </w:numPr>
        <w:rPr>
          <w:b/>
          <w:sz w:val="36"/>
          <w:u w:color="1155CC"/>
        </w:rPr>
      </w:pPr>
      <w:r w:rsidRPr="00233E34">
        <w:rPr>
          <w:b/>
          <w:sz w:val="36"/>
          <w:u w:color="1155CC"/>
        </w:rPr>
        <w:t>Všeobecný opis</w:t>
      </w:r>
    </w:p>
    <w:p w14:paraId="69308E28" w14:textId="77777777" w:rsidR="002C1118" w:rsidRDefault="00233E34" w:rsidP="00233E34">
      <w:pPr>
        <w:pStyle w:val="ListParagraph"/>
        <w:numPr>
          <w:ilvl w:val="1"/>
          <w:numId w:val="2"/>
        </w:numPr>
        <w:rPr>
          <w:sz w:val="32"/>
          <w:szCs w:val="24"/>
          <w:lang w:val="sk-SK"/>
        </w:rPr>
      </w:pPr>
      <w:r w:rsidRPr="00233E34">
        <w:rPr>
          <w:sz w:val="32"/>
          <w:szCs w:val="24"/>
          <w:lang w:val="sk-SK"/>
        </w:rPr>
        <w:t>Perspektíva projektu</w:t>
      </w:r>
    </w:p>
    <w:p w14:paraId="06CA73C5" w14:textId="77777777" w:rsidR="00233E34" w:rsidRDefault="00F06DB5" w:rsidP="00233E34">
      <w:pPr>
        <w:ind w:left="1416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Projekt bude slúžiť na prehľadné prezeranie aktuálneho stavu hráčov DiscGolfu v Európe.</w:t>
      </w:r>
      <w:r w:rsidR="001B2CD3">
        <w:rPr>
          <w:sz w:val="24"/>
          <w:szCs w:val="24"/>
          <w:lang w:val="sk-SK"/>
        </w:rPr>
        <w:t xml:space="preserve"> </w:t>
      </w:r>
    </w:p>
    <w:p w14:paraId="1FC7FAE0" w14:textId="77777777" w:rsidR="0008094C" w:rsidRDefault="0008094C" w:rsidP="00233E34">
      <w:pPr>
        <w:ind w:left="1416"/>
        <w:rPr>
          <w:sz w:val="24"/>
          <w:szCs w:val="24"/>
          <w:lang w:val="sk-SK"/>
        </w:rPr>
      </w:pPr>
    </w:p>
    <w:p w14:paraId="55F02097" w14:textId="77777777" w:rsidR="001B2CD3" w:rsidRDefault="001B2CD3" w:rsidP="001B2CD3">
      <w:pPr>
        <w:pStyle w:val="ListParagraph"/>
        <w:numPr>
          <w:ilvl w:val="1"/>
          <w:numId w:val="2"/>
        </w:numPr>
        <w:rPr>
          <w:sz w:val="32"/>
          <w:szCs w:val="24"/>
          <w:lang w:val="sk-SK"/>
        </w:rPr>
      </w:pPr>
      <w:r w:rsidRPr="001B2CD3">
        <w:rPr>
          <w:sz w:val="32"/>
          <w:szCs w:val="24"/>
          <w:lang w:val="sk-SK"/>
        </w:rPr>
        <w:t>Funkcie projektu</w:t>
      </w:r>
    </w:p>
    <w:p w14:paraId="781F2A0D" w14:textId="77777777" w:rsidR="001B2CD3" w:rsidRDefault="00553AFE" w:rsidP="00553AFE">
      <w:pPr>
        <w:ind w:left="1416"/>
        <w:rPr>
          <w:sz w:val="28"/>
          <w:szCs w:val="24"/>
          <w:lang w:val="sk-SK"/>
        </w:rPr>
      </w:pPr>
      <w:r>
        <w:rPr>
          <w:sz w:val="28"/>
          <w:szCs w:val="24"/>
          <w:lang w:val="sk-SK"/>
        </w:rPr>
        <w:t>Bežný pou</w:t>
      </w:r>
      <w:r w:rsidRPr="00553AFE">
        <w:rPr>
          <w:sz w:val="28"/>
          <w:szCs w:val="24"/>
          <w:lang w:val="sk-SK"/>
        </w:rPr>
        <w:t>žívateľ bude môcť:</w:t>
      </w:r>
    </w:p>
    <w:p w14:paraId="5E9D35D3" w14:textId="77777777" w:rsidR="00553AFE" w:rsidRPr="008C4C65" w:rsidRDefault="00553AFE" w:rsidP="00553AFE">
      <w:pPr>
        <w:pStyle w:val="ListParagraph"/>
        <w:numPr>
          <w:ilvl w:val="0"/>
          <w:numId w:val="5"/>
        </w:numPr>
        <w:rPr>
          <w:sz w:val="24"/>
          <w:szCs w:val="24"/>
          <w:lang w:val="sk-SK"/>
        </w:rPr>
      </w:pPr>
      <w:r w:rsidRPr="008C4C65">
        <w:rPr>
          <w:sz w:val="24"/>
          <w:szCs w:val="24"/>
          <w:lang w:val="sk-SK"/>
        </w:rPr>
        <w:t>Prezerať si hráčov uvedených v tabuľke</w:t>
      </w:r>
    </w:p>
    <w:p w14:paraId="5026B84B" w14:textId="40215AC0" w:rsidR="00553AFE" w:rsidRPr="008C4C65" w:rsidRDefault="00553AFE" w:rsidP="00553AFE">
      <w:pPr>
        <w:pStyle w:val="ListParagraph"/>
        <w:numPr>
          <w:ilvl w:val="0"/>
          <w:numId w:val="5"/>
        </w:numPr>
        <w:rPr>
          <w:sz w:val="24"/>
          <w:szCs w:val="24"/>
          <w:lang w:val="sk-SK"/>
        </w:rPr>
      </w:pPr>
      <w:r w:rsidRPr="008C4C65">
        <w:rPr>
          <w:sz w:val="24"/>
          <w:szCs w:val="24"/>
          <w:lang w:val="sk-SK"/>
        </w:rPr>
        <w:t>Posúvať tabu</w:t>
      </w:r>
      <w:ins w:id="12" w:author="petrovic" w:date="2017-11-04T16:41:00Z">
        <w:r w:rsidR="00940229">
          <w:rPr>
            <w:sz w:val="24"/>
            <w:szCs w:val="24"/>
            <w:lang w:val="sk-SK"/>
          </w:rPr>
          <w:t>ľ</w:t>
        </w:r>
      </w:ins>
      <w:del w:id="13" w:author="petrovic" w:date="2017-11-04T16:41:00Z">
        <w:r w:rsidRPr="008C4C65" w:rsidDel="00940229">
          <w:rPr>
            <w:sz w:val="24"/>
            <w:szCs w:val="24"/>
            <w:lang w:val="sk-SK"/>
          </w:rPr>
          <w:delText>l</w:delText>
        </w:r>
      </w:del>
      <w:r w:rsidRPr="008C4C65">
        <w:rPr>
          <w:sz w:val="24"/>
          <w:szCs w:val="24"/>
          <w:lang w:val="sk-SK"/>
        </w:rPr>
        <w:t>ku</w:t>
      </w:r>
      <w:ins w:id="14" w:author="petrovic" w:date="2017-11-04T16:41:00Z">
        <w:r w:rsidR="00940229">
          <w:rPr>
            <w:sz w:val="24"/>
            <w:szCs w:val="24"/>
            <w:lang w:val="sk-SK"/>
          </w:rPr>
          <w:t xml:space="preserve"> </w:t>
        </w:r>
        <w:r w:rsidR="00940229" w:rsidRPr="00940229">
          <w:rPr>
            <w:color w:val="FF0000"/>
            <w:sz w:val="24"/>
            <w:szCs w:val="24"/>
            <w:lang w:val="sk-SK"/>
            <w:rPrChange w:id="15" w:author="petrovic" w:date="2017-11-04T16:42:00Z">
              <w:rPr>
                <w:sz w:val="24"/>
                <w:szCs w:val="24"/>
                <w:lang w:val="sk-SK"/>
              </w:rPr>
            </w:rPrChange>
          </w:rPr>
          <w:t>– nerozumiem, kam posúvať?</w:t>
        </w:r>
      </w:ins>
    </w:p>
    <w:p w14:paraId="7878EA83" w14:textId="77777777" w:rsidR="00553AFE" w:rsidRPr="008C4C65" w:rsidRDefault="00553AFE" w:rsidP="00553AFE">
      <w:pPr>
        <w:pStyle w:val="ListParagraph"/>
        <w:numPr>
          <w:ilvl w:val="0"/>
          <w:numId w:val="5"/>
        </w:numPr>
        <w:rPr>
          <w:sz w:val="24"/>
          <w:szCs w:val="24"/>
          <w:lang w:val="sk-SK"/>
        </w:rPr>
      </w:pPr>
      <w:r w:rsidRPr="008C4C65">
        <w:rPr>
          <w:sz w:val="24"/>
          <w:szCs w:val="24"/>
          <w:lang w:val="sk-SK"/>
        </w:rPr>
        <w:t>Vyhľadávať</w:t>
      </w:r>
      <w:r w:rsidR="008C4C65" w:rsidRPr="008C4C65">
        <w:rPr>
          <w:sz w:val="24"/>
          <w:szCs w:val="24"/>
          <w:lang w:val="sk-SK"/>
        </w:rPr>
        <w:t xml:space="preserve"> výsledky</w:t>
      </w:r>
      <w:r w:rsidRPr="008C4C65">
        <w:rPr>
          <w:sz w:val="24"/>
          <w:szCs w:val="24"/>
          <w:lang w:val="sk-SK"/>
        </w:rPr>
        <w:t xml:space="preserve"> podľa príslušných rokov</w:t>
      </w:r>
    </w:p>
    <w:p w14:paraId="51C9988D" w14:textId="77777777" w:rsidR="00553AFE" w:rsidRDefault="008C4C65" w:rsidP="00553AFE">
      <w:pPr>
        <w:pStyle w:val="ListParagraph"/>
        <w:numPr>
          <w:ilvl w:val="0"/>
          <w:numId w:val="5"/>
        </w:numPr>
        <w:rPr>
          <w:sz w:val="24"/>
          <w:szCs w:val="24"/>
          <w:lang w:val="sk-SK"/>
        </w:rPr>
      </w:pPr>
      <w:r w:rsidRPr="008C4C65">
        <w:rPr>
          <w:sz w:val="24"/>
          <w:szCs w:val="24"/>
          <w:lang w:val="sk-SK"/>
        </w:rPr>
        <w:t>Aktualizovať výsledky</w:t>
      </w:r>
    </w:p>
    <w:p w14:paraId="3DEE47E4" w14:textId="77777777" w:rsidR="008C4C65" w:rsidRPr="008C4C65" w:rsidRDefault="008C4C65" w:rsidP="00553AFE">
      <w:pPr>
        <w:pStyle w:val="ListParagraph"/>
        <w:numPr>
          <w:ilvl w:val="0"/>
          <w:numId w:val="5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Stiahnuť formátovanú verziu typu .csv</w:t>
      </w:r>
    </w:p>
    <w:p w14:paraId="7948DA87" w14:textId="77777777" w:rsidR="008C4C65" w:rsidRPr="008C4C65" w:rsidRDefault="008C4C65" w:rsidP="008C4C65">
      <w:pPr>
        <w:ind w:left="1416"/>
        <w:rPr>
          <w:sz w:val="28"/>
          <w:szCs w:val="24"/>
          <w:lang w:val="sk-SK"/>
        </w:rPr>
      </w:pPr>
      <w:r w:rsidRPr="008C4C65">
        <w:rPr>
          <w:sz w:val="28"/>
          <w:szCs w:val="24"/>
          <w:lang w:val="sk-SK"/>
        </w:rPr>
        <w:t>Mimo toho má administrátor právo:</w:t>
      </w:r>
    </w:p>
    <w:p w14:paraId="7AF4720A" w14:textId="61D23435" w:rsidR="0008094C" w:rsidRDefault="008C4C65" w:rsidP="0008094C">
      <w:pPr>
        <w:pStyle w:val="ListParagraph"/>
        <w:numPr>
          <w:ilvl w:val="0"/>
          <w:numId w:val="6"/>
        </w:numPr>
        <w:rPr>
          <w:sz w:val="24"/>
          <w:szCs w:val="24"/>
          <w:lang w:val="sk-SK"/>
        </w:rPr>
      </w:pPr>
      <w:r w:rsidRPr="008C4C65">
        <w:rPr>
          <w:sz w:val="24"/>
          <w:szCs w:val="24"/>
          <w:lang w:val="sk-SK"/>
        </w:rPr>
        <w:t>Zmeniť výsledky v</w:t>
      </w:r>
      <w:del w:id="16" w:author="petrovic" w:date="2017-11-04T16:42:00Z">
        <w:r w:rsidR="0008094C" w:rsidDel="00940229">
          <w:rPr>
            <w:sz w:val="24"/>
            <w:szCs w:val="24"/>
            <w:lang w:val="sk-SK"/>
          </w:rPr>
          <w:delText> </w:delText>
        </w:r>
      </w:del>
      <w:ins w:id="17" w:author="petrovic" w:date="2017-11-04T16:42:00Z">
        <w:r w:rsidR="00940229">
          <w:rPr>
            <w:sz w:val="24"/>
            <w:szCs w:val="24"/>
            <w:lang w:val="sk-SK"/>
          </w:rPr>
          <w:t> </w:t>
        </w:r>
      </w:ins>
      <w:r w:rsidRPr="008C4C65">
        <w:rPr>
          <w:sz w:val="24"/>
          <w:szCs w:val="24"/>
          <w:lang w:val="sk-SK"/>
        </w:rPr>
        <w:t>tabuľke</w:t>
      </w:r>
      <w:ins w:id="18" w:author="petrovic" w:date="2017-11-04T16:42:00Z">
        <w:r w:rsidR="00940229">
          <w:rPr>
            <w:sz w:val="24"/>
            <w:szCs w:val="24"/>
            <w:lang w:val="sk-SK"/>
          </w:rPr>
          <w:t xml:space="preserve"> </w:t>
        </w:r>
        <w:r w:rsidR="00940229" w:rsidRPr="00940229">
          <w:rPr>
            <w:color w:val="FF0000"/>
            <w:sz w:val="24"/>
            <w:szCs w:val="24"/>
            <w:lang w:val="sk-SK"/>
            <w:rPrChange w:id="19" w:author="petrovic" w:date="2017-11-04T16:42:00Z">
              <w:rPr>
                <w:sz w:val="24"/>
                <w:szCs w:val="24"/>
                <w:lang w:val="sk-SK"/>
              </w:rPr>
            </w:rPrChange>
          </w:rPr>
          <w:t>– vznikne tým nekonzistencia voči údajom PDGA? Ako sa s tou nekonzistenciou softvér bude vyrovnávať?</w:t>
        </w:r>
      </w:ins>
    </w:p>
    <w:p w14:paraId="0EC7D35C" w14:textId="77777777" w:rsidR="0008094C" w:rsidRDefault="0008094C" w:rsidP="0008094C">
      <w:pPr>
        <w:pStyle w:val="ListParagraph"/>
        <w:numPr>
          <w:ilvl w:val="0"/>
          <w:numId w:val="6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Spravovať aktuálne údaje manuálne</w:t>
      </w:r>
    </w:p>
    <w:p w14:paraId="23042F4A" w14:textId="77777777" w:rsidR="0008094C" w:rsidRPr="0008094C" w:rsidRDefault="0008094C" w:rsidP="0008094C">
      <w:pPr>
        <w:ind w:left="1776"/>
        <w:rPr>
          <w:sz w:val="24"/>
          <w:szCs w:val="24"/>
          <w:lang w:val="sk-SK"/>
        </w:rPr>
      </w:pPr>
    </w:p>
    <w:p w14:paraId="7296EC91" w14:textId="77777777" w:rsidR="001B2CD3" w:rsidRDefault="001B2CD3" w:rsidP="001B2CD3">
      <w:pPr>
        <w:pStyle w:val="ListParagraph"/>
        <w:numPr>
          <w:ilvl w:val="1"/>
          <w:numId w:val="2"/>
        </w:numPr>
        <w:rPr>
          <w:sz w:val="32"/>
          <w:szCs w:val="24"/>
          <w:lang w:val="sk-SK"/>
        </w:rPr>
      </w:pPr>
      <w:r w:rsidRPr="001B2CD3">
        <w:rPr>
          <w:sz w:val="32"/>
          <w:szCs w:val="24"/>
          <w:lang w:val="sk-SK"/>
        </w:rPr>
        <w:t>Charakteristiky používateľov</w:t>
      </w:r>
      <w:r>
        <w:rPr>
          <w:sz w:val="32"/>
          <w:szCs w:val="24"/>
          <w:lang w:val="sk-SK"/>
        </w:rPr>
        <w:t xml:space="preserve"> </w:t>
      </w:r>
    </w:p>
    <w:p w14:paraId="22FE69D8" w14:textId="77777777" w:rsidR="0069151D" w:rsidRPr="001B2CD3" w:rsidRDefault="0069151D" w:rsidP="0069151D">
      <w:pPr>
        <w:pStyle w:val="ListParagraph"/>
        <w:numPr>
          <w:ilvl w:val="0"/>
          <w:numId w:val="3"/>
        </w:numPr>
        <w:rPr>
          <w:sz w:val="24"/>
          <w:szCs w:val="24"/>
          <w:lang w:val="sk-SK"/>
        </w:rPr>
      </w:pPr>
      <w:r w:rsidRPr="001B2CD3">
        <w:rPr>
          <w:sz w:val="24"/>
          <w:szCs w:val="24"/>
          <w:lang w:val="sk-SK"/>
        </w:rPr>
        <w:t>Neprihlásený používate</w:t>
      </w:r>
      <w:r>
        <w:rPr>
          <w:sz w:val="24"/>
          <w:szCs w:val="24"/>
          <w:lang w:val="sk-SK"/>
        </w:rPr>
        <w:t>ľ – Neprihlásený používateľ má možnosť prezerať tabuľku a sťahovať tabuľku vo výstupnom formáte. Nemá právo ju upravovať a tieto funkcie mu nebudú sprístupnené.</w:t>
      </w:r>
    </w:p>
    <w:p w14:paraId="152F3DFE" w14:textId="52A28955" w:rsidR="0069151D" w:rsidRDefault="0069151D" w:rsidP="0069151D">
      <w:pPr>
        <w:pStyle w:val="ListParagraph"/>
        <w:numPr>
          <w:ilvl w:val="0"/>
          <w:numId w:val="3"/>
        </w:numPr>
        <w:rPr>
          <w:sz w:val="32"/>
          <w:szCs w:val="24"/>
          <w:lang w:val="sk-SK"/>
        </w:rPr>
      </w:pPr>
      <w:r w:rsidRPr="001B2CD3">
        <w:rPr>
          <w:sz w:val="24"/>
          <w:szCs w:val="24"/>
          <w:lang w:val="sk-SK"/>
        </w:rPr>
        <w:t>Administrátor stránky</w:t>
      </w:r>
      <w:r>
        <w:rPr>
          <w:sz w:val="24"/>
          <w:szCs w:val="24"/>
          <w:lang w:val="sk-SK"/>
        </w:rPr>
        <w:t xml:space="preserve"> – Táto osoba má na</w:t>
      </w:r>
      <w:ins w:id="20" w:author="petrovic" w:date="2017-11-04T16:43:00Z">
        <w:r w:rsidR="00940229">
          <w:rPr>
            <w:sz w:val="24"/>
            <w:szCs w:val="24"/>
            <w:lang w:val="sk-SK"/>
          </w:rPr>
          <w:t xml:space="preserve"> </w:t>
        </w:r>
      </w:ins>
      <w:r>
        <w:rPr>
          <w:sz w:val="24"/>
          <w:szCs w:val="24"/>
          <w:lang w:val="sk-SK"/>
        </w:rPr>
        <w:t>ro</w:t>
      </w:r>
      <w:del w:id="21" w:author="petrovic" w:date="2017-11-04T16:43:00Z">
        <w:r w:rsidR="00AF5A1E" w:rsidDel="00940229">
          <w:rPr>
            <w:sz w:val="24"/>
            <w:szCs w:val="24"/>
            <w:lang w:val="sk-SK"/>
          </w:rPr>
          <w:delText>-</w:delText>
        </w:r>
      </w:del>
      <w:r>
        <w:rPr>
          <w:sz w:val="24"/>
          <w:szCs w:val="24"/>
          <w:lang w:val="sk-SK"/>
        </w:rPr>
        <w:t>zdiel od regulárneho používateľa právo meniť údaje v tabuľkách a ovplyvňovať tým dáta v databáze.</w:t>
      </w:r>
      <w:r w:rsidRPr="001B2CD3">
        <w:rPr>
          <w:sz w:val="32"/>
          <w:szCs w:val="24"/>
          <w:lang w:val="sk-SK"/>
        </w:rPr>
        <w:t xml:space="preserve"> </w:t>
      </w:r>
    </w:p>
    <w:p w14:paraId="5069E76E" w14:textId="77777777" w:rsidR="0069151D" w:rsidRDefault="0069151D" w:rsidP="0069151D">
      <w:pPr>
        <w:pStyle w:val="ListParagraph"/>
        <w:ind w:left="2136"/>
        <w:rPr>
          <w:sz w:val="32"/>
          <w:szCs w:val="24"/>
          <w:lang w:val="sk-SK"/>
        </w:rPr>
      </w:pPr>
    </w:p>
    <w:p w14:paraId="09E03C9C" w14:textId="77777777" w:rsidR="0069151D" w:rsidRDefault="0069151D" w:rsidP="0069151D">
      <w:pPr>
        <w:pStyle w:val="ListParagraph"/>
        <w:numPr>
          <w:ilvl w:val="0"/>
          <w:numId w:val="2"/>
        </w:numPr>
        <w:rPr>
          <w:sz w:val="32"/>
          <w:szCs w:val="24"/>
          <w:lang w:val="sk-SK"/>
        </w:rPr>
      </w:pPr>
      <w:r>
        <w:rPr>
          <w:sz w:val="32"/>
          <w:szCs w:val="24"/>
          <w:lang w:val="sk-SK"/>
        </w:rPr>
        <w:t>Špecifikácia požiadaviek</w:t>
      </w:r>
    </w:p>
    <w:p w14:paraId="7A81D162" w14:textId="77777777" w:rsidR="0069151D" w:rsidRDefault="0069151D" w:rsidP="0069151D">
      <w:pPr>
        <w:pStyle w:val="ListParagraph"/>
        <w:numPr>
          <w:ilvl w:val="1"/>
          <w:numId w:val="2"/>
        </w:numPr>
        <w:rPr>
          <w:sz w:val="32"/>
          <w:szCs w:val="24"/>
          <w:lang w:val="sk-SK"/>
        </w:rPr>
      </w:pPr>
      <w:r>
        <w:rPr>
          <w:sz w:val="32"/>
          <w:szCs w:val="24"/>
          <w:lang w:val="sk-SK"/>
        </w:rPr>
        <w:t>Funkčne požiadavky</w:t>
      </w:r>
    </w:p>
    <w:p w14:paraId="06741C54" w14:textId="364E1733" w:rsidR="00723E2F" w:rsidRDefault="00E83784" w:rsidP="00723E2F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  <w:szCs w:val="24"/>
          <w:lang w:val="sk-SK"/>
        </w:rPr>
      </w:pPr>
      <w:r w:rsidRPr="00AE2C73">
        <w:rPr>
          <w:rFonts w:asciiTheme="majorHAnsi" w:hAnsiTheme="majorHAnsi"/>
          <w:b/>
          <w:sz w:val="24"/>
          <w:szCs w:val="24"/>
          <w:lang w:val="sk-SK"/>
        </w:rPr>
        <w:t xml:space="preserve">Zobrazenie </w:t>
      </w:r>
      <w:r w:rsidR="00243167" w:rsidRPr="00AE2C73">
        <w:rPr>
          <w:rFonts w:asciiTheme="majorHAnsi" w:hAnsiTheme="majorHAnsi"/>
          <w:b/>
          <w:sz w:val="24"/>
          <w:szCs w:val="24"/>
          <w:lang w:val="sk-SK"/>
        </w:rPr>
        <w:t>výsledkovej</w:t>
      </w:r>
      <w:r w:rsidR="0003104E" w:rsidRPr="00AE2C73">
        <w:rPr>
          <w:rFonts w:asciiTheme="majorHAnsi" w:hAnsiTheme="majorHAnsi"/>
          <w:b/>
          <w:sz w:val="24"/>
          <w:szCs w:val="24"/>
          <w:lang w:val="sk-SK"/>
        </w:rPr>
        <w:t xml:space="preserve"> </w:t>
      </w:r>
      <w:r w:rsidR="00243167" w:rsidRPr="00AE2C73">
        <w:rPr>
          <w:rFonts w:asciiTheme="majorHAnsi" w:hAnsiTheme="majorHAnsi"/>
          <w:b/>
          <w:sz w:val="24"/>
          <w:szCs w:val="24"/>
          <w:lang w:val="sk-SK"/>
        </w:rPr>
        <w:t xml:space="preserve">tabuľky </w:t>
      </w:r>
      <w:r w:rsidR="009C1971" w:rsidRPr="00AE2C73">
        <w:rPr>
          <w:rFonts w:asciiTheme="majorHAnsi" w:hAnsiTheme="majorHAnsi"/>
          <w:b/>
          <w:sz w:val="24"/>
          <w:szCs w:val="24"/>
          <w:lang w:val="sk-SK"/>
        </w:rPr>
        <w:t>s </w:t>
      </w:r>
      <w:r w:rsidR="00035B48" w:rsidRPr="00AE2C73">
        <w:rPr>
          <w:rFonts w:asciiTheme="majorHAnsi" w:hAnsiTheme="majorHAnsi"/>
          <w:b/>
          <w:sz w:val="24"/>
          <w:szCs w:val="24"/>
          <w:lang w:val="sk-SK"/>
        </w:rPr>
        <w:t>poradím</w:t>
      </w:r>
      <w:r w:rsidR="00FB60DA" w:rsidRPr="00AE2C73">
        <w:rPr>
          <w:rFonts w:asciiTheme="majorHAnsi" w:hAnsiTheme="majorHAnsi"/>
          <w:b/>
          <w:sz w:val="24"/>
          <w:szCs w:val="24"/>
          <w:lang w:val="sk-SK"/>
        </w:rPr>
        <w:t xml:space="preserve"> </w:t>
      </w:r>
      <w:r w:rsidR="00AF1718" w:rsidRPr="00AE2C73">
        <w:rPr>
          <w:rFonts w:asciiTheme="majorHAnsi" w:hAnsiTheme="majorHAnsi"/>
          <w:b/>
          <w:sz w:val="24"/>
          <w:szCs w:val="24"/>
          <w:lang w:val="sk-SK"/>
        </w:rPr>
        <w:t xml:space="preserve">pre MPO (Men’s </w:t>
      </w:r>
      <w:r w:rsidR="00035B48" w:rsidRPr="00AE2C73">
        <w:rPr>
          <w:rFonts w:asciiTheme="majorHAnsi" w:hAnsiTheme="majorHAnsi"/>
          <w:b/>
          <w:sz w:val="24"/>
          <w:szCs w:val="24"/>
          <w:lang w:val="sk-SK"/>
        </w:rPr>
        <w:t>Professional O</w:t>
      </w:r>
      <w:r w:rsidR="00AF1718" w:rsidRPr="00AE2C73">
        <w:rPr>
          <w:rFonts w:asciiTheme="majorHAnsi" w:hAnsiTheme="majorHAnsi"/>
          <w:b/>
          <w:sz w:val="24"/>
          <w:szCs w:val="24"/>
          <w:lang w:val="sk-SK"/>
        </w:rPr>
        <w:t>pen</w:t>
      </w:r>
      <w:r w:rsidR="00035B48" w:rsidRPr="00AE2C73">
        <w:rPr>
          <w:rFonts w:asciiTheme="majorHAnsi" w:hAnsiTheme="majorHAnsi"/>
          <w:b/>
          <w:sz w:val="24"/>
          <w:szCs w:val="24"/>
          <w:lang w:val="sk-SK"/>
        </w:rPr>
        <w:t xml:space="preserve">) a FPO (Female </w:t>
      </w:r>
      <w:r w:rsidR="00511FCA" w:rsidRPr="00AE2C73">
        <w:rPr>
          <w:rFonts w:asciiTheme="majorHAnsi" w:hAnsiTheme="majorHAnsi"/>
          <w:b/>
          <w:sz w:val="24"/>
          <w:szCs w:val="24"/>
          <w:lang w:val="sk-SK"/>
        </w:rPr>
        <w:t xml:space="preserve">Professional </w:t>
      </w:r>
      <w:r w:rsidR="00035B48" w:rsidRPr="00AE2C73">
        <w:rPr>
          <w:rFonts w:asciiTheme="majorHAnsi" w:hAnsiTheme="majorHAnsi"/>
          <w:b/>
          <w:sz w:val="24"/>
          <w:szCs w:val="24"/>
          <w:lang w:val="sk-SK"/>
        </w:rPr>
        <w:t>Open)</w:t>
      </w:r>
      <w:r w:rsidR="00035B48">
        <w:rPr>
          <w:rFonts w:asciiTheme="majorHAnsi" w:hAnsiTheme="majorHAnsi"/>
          <w:sz w:val="24"/>
          <w:szCs w:val="24"/>
          <w:lang w:val="sk-SK"/>
        </w:rPr>
        <w:br/>
        <w:t>Tabuľka bude obsahovať nasledujúce údaje o každom hráčovi</w:t>
      </w:r>
      <w:ins w:id="22" w:author="petrovic" w:date="2017-11-04T16:46:00Z">
        <w:r w:rsidR="00940229">
          <w:rPr>
            <w:rFonts w:asciiTheme="majorHAnsi" w:hAnsiTheme="majorHAnsi"/>
            <w:sz w:val="24"/>
            <w:szCs w:val="24"/>
            <w:lang w:val="sk-SK"/>
          </w:rPr>
          <w:t xml:space="preserve"> </w:t>
        </w:r>
        <w:r w:rsidR="00940229" w:rsidRPr="00940229">
          <w:rPr>
            <w:rFonts w:asciiTheme="majorHAnsi" w:hAnsiTheme="majorHAnsi"/>
            <w:color w:val="FF0000"/>
            <w:sz w:val="24"/>
            <w:szCs w:val="24"/>
            <w:lang w:val="sk-SK"/>
            <w:rPrChange w:id="23" w:author="petrovic" w:date="2017-11-04T16:46:00Z">
              <w:rPr>
                <w:rFonts w:asciiTheme="majorHAnsi" w:hAnsiTheme="majorHAnsi"/>
                <w:sz w:val="24"/>
                <w:szCs w:val="24"/>
                <w:lang w:val="sk-SK"/>
              </w:rPr>
            </w:rPrChange>
          </w:rPr>
          <w:t>– uveďte, čo je v riadkoch tabuľky – hráči?</w:t>
        </w:r>
      </w:ins>
      <w:r w:rsidR="0025462B">
        <w:rPr>
          <w:rFonts w:asciiTheme="majorHAnsi" w:hAnsiTheme="majorHAnsi"/>
          <w:sz w:val="24"/>
          <w:szCs w:val="24"/>
          <w:lang w:val="sk-SK"/>
        </w:rPr>
        <w:t>: poradie za aktuálny rok</w:t>
      </w:r>
      <w:r w:rsidR="00035B48">
        <w:rPr>
          <w:rFonts w:asciiTheme="majorHAnsi" w:hAnsiTheme="majorHAnsi"/>
          <w:sz w:val="24"/>
          <w:szCs w:val="24"/>
          <w:lang w:val="sk-SK"/>
        </w:rPr>
        <w:t xml:space="preserve">, meno, krajinu, </w:t>
      </w:r>
      <w:r w:rsidR="005A7390">
        <w:rPr>
          <w:rFonts w:asciiTheme="majorHAnsi" w:hAnsiTheme="majorHAnsi"/>
          <w:sz w:val="24"/>
          <w:szCs w:val="24"/>
          <w:lang w:val="sk-SK"/>
        </w:rPr>
        <w:t>celkové</w:t>
      </w:r>
      <w:r w:rsidR="0025462B">
        <w:rPr>
          <w:rFonts w:asciiTheme="majorHAnsi" w:hAnsiTheme="majorHAnsi"/>
          <w:sz w:val="24"/>
          <w:szCs w:val="24"/>
          <w:lang w:val="sk-SK"/>
        </w:rPr>
        <w:t xml:space="preserve"> poradie v rámci PDGA, spôsobilosť, počet bodov,</w:t>
      </w:r>
      <w:r w:rsidR="006D40B7">
        <w:rPr>
          <w:rFonts w:asciiTheme="majorHAnsi" w:hAnsiTheme="majorHAnsi"/>
          <w:sz w:val="24"/>
          <w:szCs w:val="24"/>
          <w:lang w:val="sk-SK"/>
        </w:rPr>
        <w:t xml:space="preserve"> zoznam turnajov</w:t>
      </w:r>
      <w:r w:rsidR="00502B35">
        <w:rPr>
          <w:rFonts w:asciiTheme="majorHAnsi" w:hAnsiTheme="majorHAnsi"/>
          <w:sz w:val="24"/>
          <w:szCs w:val="24"/>
          <w:lang w:val="sk-SK"/>
        </w:rPr>
        <w:t xml:space="preserve"> a korešpondujúci počet bodov, </w:t>
      </w:r>
      <w:r w:rsidR="00502B35" w:rsidRPr="00940229">
        <w:rPr>
          <w:rFonts w:asciiTheme="majorHAnsi" w:hAnsiTheme="majorHAnsi"/>
          <w:color w:val="0070C0"/>
          <w:sz w:val="24"/>
          <w:szCs w:val="24"/>
          <w:lang w:val="sk-SK"/>
          <w:rPrChange w:id="24" w:author="petrovic" w:date="2017-11-04T16:45:00Z">
            <w:rPr>
              <w:rFonts w:asciiTheme="majorHAnsi" w:hAnsiTheme="majorHAnsi"/>
              <w:sz w:val="24"/>
              <w:szCs w:val="24"/>
              <w:lang w:val="sk-SK"/>
            </w:rPr>
          </w:rPrChange>
        </w:rPr>
        <w:t>ak sa na ňom zúčastnil</w:t>
      </w:r>
      <w:r w:rsidR="005A7390">
        <w:rPr>
          <w:rFonts w:asciiTheme="majorHAnsi" w:hAnsiTheme="majorHAnsi"/>
          <w:sz w:val="24"/>
          <w:szCs w:val="24"/>
          <w:lang w:val="sk-SK"/>
        </w:rPr>
        <w:t>.</w:t>
      </w:r>
      <w:ins w:id="25" w:author="petrovic" w:date="2017-11-04T16:44:00Z">
        <w:r w:rsidR="00940229">
          <w:rPr>
            <w:rFonts w:asciiTheme="majorHAnsi" w:hAnsiTheme="majorHAnsi"/>
            <w:sz w:val="24"/>
            <w:szCs w:val="24"/>
            <w:lang w:val="sk-SK"/>
          </w:rPr>
          <w:t xml:space="preserve"> </w:t>
        </w:r>
        <w:r w:rsidR="00940229" w:rsidRPr="00940229">
          <w:rPr>
            <w:rFonts w:asciiTheme="majorHAnsi" w:hAnsiTheme="majorHAnsi"/>
            <w:color w:val="FF0000"/>
            <w:sz w:val="24"/>
            <w:szCs w:val="24"/>
            <w:lang w:val="sk-SK"/>
            <w:rPrChange w:id="26" w:author="petrovic" w:date="2017-11-04T16:45:00Z">
              <w:rPr>
                <w:rFonts w:asciiTheme="majorHAnsi" w:hAnsiTheme="majorHAnsi"/>
                <w:sz w:val="24"/>
                <w:szCs w:val="24"/>
                <w:lang w:val="sk-SK"/>
              </w:rPr>
            </w:rPrChange>
          </w:rPr>
          <w:lastRenderedPageBreak/>
          <w:t>Nerozumiem: bude tam mať zobrazené aj turnaje, na ktorých sa nezúčastnil? To tam bude mať každý hráč</w:t>
        </w:r>
      </w:ins>
      <w:ins w:id="27" w:author="petrovic" w:date="2017-11-04T16:45:00Z">
        <w:r w:rsidR="00940229" w:rsidRPr="00940229">
          <w:rPr>
            <w:rFonts w:asciiTheme="majorHAnsi" w:hAnsiTheme="majorHAnsi"/>
            <w:color w:val="FF0000"/>
            <w:sz w:val="24"/>
            <w:szCs w:val="24"/>
            <w:lang w:val="sk-SK"/>
            <w:rPrChange w:id="28" w:author="petrovic" w:date="2017-11-04T16:45:00Z">
              <w:rPr>
                <w:rFonts w:asciiTheme="majorHAnsi" w:hAnsiTheme="majorHAnsi"/>
                <w:sz w:val="24"/>
                <w:szCs w:val="24"/>
                <w:lang w:val="sk-SK"/>
              </w:rPr>
            </w:rPrChange>
          </w:rPr>
          <w:t xml:space="preserve"> zobrazené VŠETKY turnaje, čo boli?</w:t>
        </w:r>
      </w:ins>
      <w:r w:rsidR="005A7390">
        <w:rPr>
          <w:rFonts w:asciiTheme="majorHAnsi" w:hAnsiTheme="majorHAnsi"/>
          <w:sz w:val="24"/>
          <w:szCs w:val="24"/>
          <w:lang w:val="sk-SK"/>
        </w:rPr>
        <w:t xml:space="preserve"> Na </w:t>
      </w:r>
      <w:r w:rsidR="00631CD2">
        <w:rPr>
          <w:rFonts w:asciiTheme="majorHAnsi" w:hAnsiTheme="majorHAnsi"/>
          <w:sz w:val="24"/>
          <w:szCs w:val="24"/>
          <w:lang w:val="sk-SK"/>
        </w:rPr>
        <w:t>každý turnaj je možné kliknúť.</w:t>
      </w:r>
      <w:r w:rsidR="008E1709">
        <w:rPr>
          <w:rFonts w:asciiTheme="majorHAnsi" w:hAnsiTheme="majorHAnsi"/>
          <w:sz w:val="24"/>
          <w:szCs w:val="24"/>
          <w:lang w:val="sk-SK"/>
        </w:rPr>
        <w:t xml:space="preserve"> Každý používateľ vidí rovnak</w:t>
      </w:r>
      <w:ins w:id="29" w:author="petrovic" w:date="2017-11-04T16:45:00Z">
        <w:r w:rsidR="00940229">
          <w:rPr>
            <w:rFonts w:asciiTheme="majorHAnsi" w:hAnsiTheme="majorHAnsi"/>
            <w:sz w:val="24"/>
            <w:szCs w:val="24"/>
            <w:lang w:val="sk-SK"/>
          </w:rPr>
          <w:t>ú množinu</w:t>
        </w:r>
      </w:ins>
      <w:del w:id="30" w:author="petrovic" w:date="2017-11-04T16:45:00Z">
        <w:r w:rsidR="008E1709" w:rsidDel="00940229">
          <w:rPr>
            <w:rFonts w:asciiTheme="majorHAnsi" w:hAnsiTheme="majorHAnsi"/>
            <w:sz w:val="24"/>
            <w:szCs w:val="24"/>
            <w:lang w:val="sk-SK"/>
          </w:rPr>
          <w:delText>ý set</w:delText>
        </w:r>
      </w:del>
      <w:r w:rsidR="008E1709">
        <w:rPr>
          <w:rFonts w:asciiTheme="majorHAnsi" w:hAnsiTheme="majorHAnsi"/>
          <w:sz w:val="24"/>
          <w:szCs w:val="24"/>
          <w:lang w:val="sk-SK"/>
        </w:rPr>
        <w:t xml:space="preserve"> údajov, nakoľko verejná časť stránky nedisponuje možnosťou prihlásenia.  </w:t>
      </w:r>
    </w:p>
    <w:p w14:paraId="46FCF5CB" w14:textId="4BDB760A" w:rsidR="00FC183E" w:rsidRPr="00FC183E" w:rsidRDefault="00FC183E" w:rsidP="00FC183E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  <w:szCs w:val="24"/>
          <w:lang w:val="sk-SK"/>
        </w:rPr>
      </w:pPr>
      <w:r>
        <w:rPr>
          <w:rFonts w:asciiTheme="majorHAnsi" w:hAnsiTheme="majorHAnsi"/>
          <w:b/>
          <w:sz w:val="24"/>
          <w:szCs w:val="24"/>
          <w:lang w:val="sk-SK"/>
        </w:rPr>
        <w:t>Vizuálne formátovanie výsledkových tabuliek</w:t>
      </w:r>
      <w:r>
        <w:rPr>
          <w:rFonts w:asciiTheme="majorHAnsi" w:hAnsiTheme="majorHAnsi"/>
          <w:b/>
          <w:sz w:val="24"/>
          <w:szCs w:val="24"/>
          <w:lang w:val="sk-SK"/>
        </w:rPr>
        <w:br/>
      </w:r>
      <w:r>
        <w:rPr>
          <w:rFonts w:asciiTheme="majorHAnsi" w:hAnsiTheme="majorHAnsi"/>
          <w:sz w:val="24"/>
          <w:szCs w:val="24"/>
          <w:lang w:val="sk-SK"/>
        </w:rPr>
        <w:t>Každá tabuľka m</w:t>
      </w:r>
      <w:ins w:id="31" w:author="petrovic" w:date="2017-11-04T16:46:00Z">
        <w:r w:rsidR="00940229">
          <w:rPr>
            <w:rFonts w:asciiTheme="majorHAnsi" w:hAnsiTheme="majorHAnsi"/>
            <w:sz w:val="24"/>
            <w:szCs w:val="24"/>
            <w:lang w:val="sk-SK"/>
          </w:rPr>
          <w:t>á</w:t>
        </w:r>
      </w:ins>
      <w:del w:id="32" w:author="petrovic" w:date="2017-11-04T16:46:00Z">
        <w:r w:rsidDel="00940229">
          <w:rPr>
            <w:rFonts w:asciiTheme="majorHAnsi" w:hAnsiTheme="majorHAnsi"/>
            <w:sz w:val="24"/>
            <w:szCs w:val="24"/>
            <w:lang w:val="sk-SK"/>
          </w:rPr>
          <w:delText>a</w:delText>
        </w:r>
      </w:del>
      <w:r>
        <w:rPr>
          <w:rFonts w:asciiTheme="majorHAnsi" w:hAnsiTheme="majorHAnsi"/>
          <w:sz w:val="24"/>
          <w:szCs w:val="24"/>
          <w:lang w:val="sk-SK"/>
        </w:rPr>
        <w:t xml:space="preserve"> svoje individuálne formátovanie, v zmysle podfarbenie jednotlivých buniek závisí od splnenia sady požiadaviek.</w:t>
      </w:r>
      <w:ins w:id="33" w:author="petrovic" w:date="2017-11-04T16:47:00Z">
        <w:r w:rsidR="00940229">
          <w:rPr>
            <w:rFonts w:asciiTheme="majorHAnsi" w:hAnsiTheme="majorHAnsi"/>
            <w:sz w:val="24"/>
            <w:szCs w:val="24"/>
            <w:lang w:val="sk-SK"/>
          </w:rPr>
          <w:t xml:space="preserve"> </w:t>
        </w:r>
        <w:r w:rsidR="00940229" w:rsidRPr="00940229">
          <w:rPr>
            <w:rFonts w:asciiTheme="majorHAnsi" w:hAnsiTheme="majorHAnsi"/>
            <w:color w:val="FF0000"/>
            <w:sz w:val="24"/>
            <w:szCs w:val="24"/>
            <w:lang w:val="sk-SK"/>
            <w:rPrChange w:id="34" w:author="petrovic" w:date="2017-11-04T16:47:00Z">
              <w:rPr>
                <w:rFonts w:asciiTheme="majorHAnsi" w:hAnsiTheme="majorHAnsi"/>
                <w:sz w:val="24"/>
                <w:szCs w:val="24"/>
                <w:lang w:val="sk-SK"/>
              </w:rPr>
            </w:rPrChange>
          </w:rPr>
          <w:t>– nejednoznačnosť, neúplnosť, prosím doplniť presne.</w:t>
        </w:r>
      </w:ins>
    </w:p>
    <w:p w14:paraId="719BB321" w14:textId="1D92266D" w:rsidR="008E1709" w:rsidRDefault="00631CD2" w:rsidP="00723E2F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  <w:szCs w:val="24"/>
          <w:lang w:val="sk-SK"/>
        </w:rPr>
      </w:pPr>
      <w:r w:rsidRPr="0085432F">
        <w:rPr>
          <w:rFonts w:asciiTheme="majorHAnsi" w:hAnsiTheme="majorHAnsi"/>
          <w:b/>
          <w:sz w:val="24"/>
          <w:szCs w:val="24"/>
          <w:lang w:val="sk-SK"/>
        </w:rPr>
        <w:t xml:space="preserve">Zobrazenie detailu </w:t>
      </w:r>
      <w:r w:rsidR="001E2E14" w:rsidRPr="0085432F">
        <w:rPr>
          <w:rFonts w:asciiTheme="majorHAnsi" w:hAnsiTheme="majorHAnsi"/>
          <w:b/>
          <w:sz w:val="24"/>
          <w:szCs w:val="24"/>
          <w:lang w:val="sk-SK"/>
        </w:rPr>
        <w:t>turnaja</w:t>
      </w:r>
      <w:r w:rsidR="001D764A">
        <w:rPr>
          <w:rFonts w:asciiTheme="majorHAnsi" w:hAnsiTheme="majorHAnsi"/>
          <w:sz w:val="24"/>
          <w:szCs w:val="24"/>
          <w:lang w:val="sk-SK"/>
        </w:rPr>
        <w:br/>
        <w:t>Z hla</w:t>
      </w:r>
      <w:r w:rsidR="0085432F">
        <w:rPr>
          <w:rFonts w:asciiTheme="majorHAnsi" w:hAnsiTheme="majorHAnsi"/>
          <w:sz w:val="24"/>
          <w:szCs w:val="24"/>
          <w:lang w:val="sk-SK"/>
        </w:rPr>
        <w:t>vnej tabuľky MPO</w:t>
      </w:r>
      <w:r w:rsidR="0085432F">
        <w:rPr>
          <w:rFonts w:asciiTheme="majorHAnsi" w:hAnsiTheme="majorHAnsi"/>
          <w:sz w:val="24"/>
          <w:szCs w:val="24"/>
          <w:lang w:val="en-US"/>
        </w:rPr>
        <w:t>/FPO je mo</w:t>
      </w:r>
      <w:r w:rsidR="0085432F">
        <w:rPr>
          <w:rFonts w:asciiTheme="majorHAnsi" w:hAnsiTheme="majorHAnsi"/>
          <w:sz w:val="24"/>
          <w:szCs w:val="24"/>
          <w:lang w:val="sk-SK"/>
        </w:rPr>
        <w:t>žné zobraziť detail ľubovoľného turnaja a to tak takým spôsobom, že užívateľ klikne na hlavičku s názvom turnaja</w:t>
      </w:r>
      <w:r w:rsidR="008E1709">
        <w:rPr>
          <w:rFonts w:asciiTheme="majorHAnsi" w:hAnsiTheme="majorHAnsi"/>
          <w:sz w:val="24"/>
          <w:szCs w:val="24"/>
          <w:lang w:val="sk-SK"/>
        </w:rPr>
        <w:t xml:space="preserve">. </w:t>
      </w:r>
      <w:ins w:id="35" w:author="petrovic" w:date="2017-11-04T16:49:00Z">
        <w:r w:rsidR="00151F28" w:rsidRPr="00151F28">
          <w:rPr>
            <w:rFonts w:asciiTheme="majorHAnsi" w:hAnsiTheme="majorHAnsi"/>
            <w:color w:val="FF0000"/>
            <w:sz w:val="24"/>
            <w:szCs w:val="24"/>
            <w:lang w:val="sk-SK"/>
            <w:rPrChange w:id="36" w:author="petrovic" w:date="2017-11-04T16:49:00Z">
              <w:rPr>
                <w:rFonts w:asciiTheme="majorHAnsi" w:hAnsiTheme="majorHAnsi"/>
                <w:sz w:val="24"/>
                <w:szCs w:val="24"/>
                <w:lang w:val="sk-SK"/>
              </w:rPr>
            </w:rPrChange>
          </w:rPr>
          <w:t>Kde sú tie hlavičky – sú v záhlaví stĺpcov?</w:t>
        </w:r>
        <w:r w:rsidR="00151F28">
          <w:rPr>
            <w:rFonts w:asciiTheme="majorHAnsi" w:hAnsiTheme="majorHAnsi"/>
            <w:sz w:val="24"/>
            <w:szCs w:val="24"/>
            <w:lang w:val="sk-SK"/>
          </w:rPr>
          <w:t xml:space="preserve"> </w:t>
        </w:r>
      </w:ins>
      <w:r w:rsidR="008E1709">
        <w:rPr>
          <w:rFonts w:asciiTheme="majorHAnsi" w:hAnsiTheme="majorHAnsi"/>
          <w:sz w:val="24"/>
          <w:szCs w:val="24"/>
          <w:lang w:val="sk-SK"/>
        </w:rPr>
        <w:t>Detail turnaja obsahuje korešpondujúce údaje k danému turnaju.</w:t>
      </w:r>
      <w:r w:rsidR="0085432F">
        <w:rPr>
          <w:rFonts w:asciiTheme="majorHAnsi" w:hAnsiTheme="majorHAnsi"/>
          <w:sz w:val="24"/>
          <w:szCs w:val="24"/>
          <w:lang w:val="sk-SK"/>
        </w:rPr>
        <w:t xml:space="preserve"> </w:t>
      </w:r>
      <w:ins w:id="37" w:author="petrovic" w:date="2017-11-04T16:49:00Z">
        <w:r w:rsidR="00151F28" w:rsidRPr="00151F28">
          <w:rPr>
            <w:rFonts w:asciiTheme="majorHAnsi" w:hAnsiTheme="majorHAnsi"/>
            <w:color w:val="FF0000"/>
            <w:sz w:val="24"/>
            <w:szCs w:val="24"/>
            <w:lang w:val="sk-SK"/>
            <w:rPrChange w:id="38" w:author="petrovic" w:date="2017-11-04T16:49:00Z">
              <w:rPr>
                <w:rFonts w:asciiTheme="majorHAnsi" w:hAnsiTheme="majorHAnsi"/>
                <w:sz w:val="24"/>
                <w:szCs w:val="24"/>
                <w:lang w:val="sk-SK"/>
              </w:rPr>
            </w:rPrChange>
          </w:rPr>
          <w:t>Prosím vypísať, ktoré sú to.</w:t>
        </w:r>
      </w:ins>
    </w:p>
    <w:p w14:paraId="4D1CA7DC" w14:textId="1A31255A" w:rsidR="008E1709" w:rsidRDefault="008E1709" w:rsidP="008E1709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  <w:szCs w:val="24"/>
          <w:lang w:val="sk-SK"/>
        </w:rPr>
      </w:pPr>
      <w:r w:rsidRPr="00AE2C73">
        <w:rPr>
          <w:rFonts w:asciiTheme="majorHAnsi" w:hAnsiTheme="majorHAnsi"/>
          <w:b/>
          <w:sz w:val="24"/>
          <w:szCs w:val="24"/>
          <w:lang w:val="sk-SK"/>
        </w:rPr>
        <w:t>Prihlásenie admina do systému</w:t>
      </w:r>
      <w:r>
        <w:rPr>
          <w:rFonts w:asciiTheme="majorHAnsi" w:hAnsiTheme="majorHAnsi"/>
          <w:sz w:val="24"/>
          <w:szCs w:val="24"/>
          <w:lang w:val="sk-SK"/>
        </w:rPr>
        <w:br/>
        <w:t>Prihlásiť do systému sa bude môcť iba Admin. Na prihlasovanie do systému bude zvlášť adresa o ktorej, bude vedieť len Admin systému. Neexistuje žiaden iný možný spôsob prihlásenia do systému.</w:t>
      </w:r>
      <w:r w:rsidR="00FC183E">
        <w:rPr>
          <w:rFonts w:asciiTheme="majorHAnsi" w:hAnsiTheme="majorHAnsi"/>
          <w:sz w:val="24"/>
          <w:szCs w:val="24"/>
          <w:lang w:val="sk-SK"/>
        </w:rPr>
        <w:t xml:space="preserve"> Táto časť systému je ináč označovaná ako aj Neverejná časť.</w:t>
      </w:r>
    </w:p>
    <w:p w14:paraId="2E8FD6F0" w14:textId="690345C0" w:rsidR="007A2549" w:rsidRDefault="00FC183E" w:rsidP="00723E2F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  <w:szCs w:val="24"/>
          <w:lang w:val="sk-SK"/>
        </w:rPr>
      </w:pPr>
      <w:r w:rsidRPr="007A2549">
        <w:rPr>
          <w:rFonts w:asciiTheme="majorHAnsi" w:hAnsiTheme="majorHAnsi"/>
          <w:b/>
          <w:sz w:val="24"/>
          <w:szCs w:val="24"/>
          <w:lang w:val="sk-SK"/>
        </w:rPr>
        <w:t>Vynútene obnovenie údajov v </w:t>
      </w:r>
      <w:r w:rsidR="00E7671A" w:rsidRPr="007A2549">
        <w:rPr>
          <w:rFonts w:asciiTheme="majorHAnsi" w:hAnsiTheme="majorHAnsi"/>
          <w:b/>
          <w:sz w:val="24"/>
          <w:szCs w:val="24"/>
          <w:lang w:val="sk-SK"/>
        </w:rPr>
        <w:t>tabuľkách</w:t>
      </w:r>
      <w:r w:rsidRPr="007A2549">
        <w:rPr>
          <w:rFonts w:asciiTheme="majorHAnsi" w:hAnsiTheme="majorHAnsi"/>
          <w:b/>
          <w:sz w:val="24"/>
          <w:szCs w:val="24"/>
          <w:lang w:val="sk-SK"/>
        </w:rPr>
        <w:t>.</w:t>
      </w:r>
      <w:r>
        <w:rPr>
          <w:rFonts w:asciiTheme="majorHAnsi" w:hAnsiTheme="majorHAnsi"/>
          <w:sz w:val="24"/>
          <w:szCs w:val="24"/>
          <w:lang w:val="sk-SK"/>
        </w:rPr>
        <w:br/>
        <w:t>Každá tabuľ</w:t>
      </w:r>
      <w:r w:rsidR="00160669">
        <w:rPr>
          <w:rFonts w:asciiTheme="majorHAnsi" w:hAnsiTheme="majorHAnsi"/>
          <w:sz w:val="24"/>
          <w:szCs w:val="24"/>
          <w:lang w:val="sk-SK"/>
        </w:rPr>
        <w:t>ka</w:t>
      </w:r>
      <w:r w:rsidR="00160669">
        <w:rPr>
          <w:rFonts w:asciiTheme="majorHAnsi" w:hAnsiTheme="majorHAnsi"/>
          <w:sz w:val="24"/>
          <w:szCs w:val="24"/>
          <w:lang w:val="en-US"/>
        </w:rPr>
        <w:t xml:space="preserve">/set </w:t>
      </w:r>
      <w:r w:rsidR="007A2549">
        <w:rPr>
          <w:rFonts w:asciiTheme="majorHAnsi" w:hAnsiTheme="majorHAnsi"/>
          <w:sz w:val="24"/>
          <w:szCs w:val="24"/>
          <w:lang w:val="sk-SK"/>
        </w:rPr>
        <w:t>údajov má napevno nastavenú frekvenciu jej obnovovania. Taktiež je ale možné cez rozhranie nastavení tieto údaje obnoviť vynútením. Teda užívateľ môže jednorazovo obnoviť obsah.</w:t>
      </w:r>
      <w:r w:rsidR="009F32C7">
        <w:rPr>
          <w:rFonts w:asciiTheme="majorHAnsi" w:hAnsiTheme="majorHAnsi"/>
          <w:sz w:val="24"/>
          <w:szCs w:val="24"/>
          <w:lang w:val="sk-SK"/>
        </w:rPr>
        <w:t xml:space="preserve"> Túto funkcionalitu obsahuje iba neverejná časť.</w:t>
      </w:r>
    </w:p>
    <w:p w14:paraId="72DFA7D8" w14:textId="19F224DB" w:rsidR="009F32C7" w:rsidRDefault="001F03DE" w:rsidP="001F03DE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  <w:szCs w:val="24"/>
          <w:lang w:val="sk-SK"/>
        </w:rPr>
      </w:pPr>
      <w:r w:rsidRPr="009F32C7">
        <w:rPr>
          <w:rFonts w:asciiTheme="majorHAnsi" w:hAnsiTheme="majorHAnsi"/>
          <w:b/>
          <w:sz w:val="24"/>
          <w:szCs w:val="24"/>
          <w:lang w:val="sk-SK"/>
        </w:rPr>
        <w:t>Zmena frekvencie obnovovania údajov v tabuľkách</w:t>
      </w:r>
      <w:r>
        <w:rPr>
          <w:rFonts w:asciiTheme="majorHAnsi" w:hAnsiTheme="majorHAnsi"/>
          <w:sz w:val="24"/>
          <w:szCs w:val="24"/>
          <w:lang w:val="sk-SK"/>
        </w:rPr>
        <w:br/>
        <w:t xml:space="preserve">V </w:t>
      </w:r>
      <w:r w:rsidR="009F32C7">
        <w:rPr>
          <w:rFonts w:asciiTheme="majorHAnsi" w:hAnsiTheme="majorHAnsi"/>
          <w:sz w:val="24"/>
          <w:szCs w:val="24"/>
          <w:lang w:val="sk-SK"/>
        </w:rPr>
        <w:t>rozhraní</w:t>
      </w:r>
      <w:r>
        <w:rPr>
          <w:rFonts w:asciiTheme="majorHAnsi" w:hAnsiTheme="majorHAnsi"/>
          <w:sz w:val="24"/>
          <w:szCs w:val="24"/>
          <w:lang w:val="sk-SK"/>
        </w:rPr>
        <w:t xml:space="preserve"> </w:t>
      </w:r>
      <w:r w:rsidR="009F32C7">
        <w:rPr>
          <w:rFonts w:asciiTheme="majorHAnsi" w:hAnsiTheme="majorHAnsi"/>
          <w:sz w:val="24"/>
          <w:szCs w:val="24"/>
          <w:lang w:val="sk-SK"/>
        </w:rPr>
        <w:t>nastavení</w:t>
      </w:r>
      <w:r>
        <w:rPr>
          <w:rFonts w:asciiTheme="majorHAnsi" w:hAnsiTheme="majorHAnsi"/>
          <w:sz w:val="24"/>
          <w:szCs w:val="24"/>
          <w:lang w:val="sk-SK"/>
        </w:rPr>
        <w:t xml:space="preserve"> je </w:t>
      </w:r>
      <w:r w:rsidR="009F32C7">
        <w:rPr>
          <w:rFonts w:asciiTheme="majorHAnsi" w:hAnsiTheme="majorHAnsi"/>
          <w:sz w:val="24"/>
          <w:szCs w:val="24"/>
          <w:lang w:val="sk-SK"/>
        </w:rPr>
        <w:t>možne</w:t>
      </w:r>
      <w:r>
        <w:rPr>
          <w:rFonts w:asciiTheme="majorHAnsi" w:hAnsiTheme="majorHAnsi"/>
          <w:sz w:val="24"/>
          <w:szCs w:val="24"/>
          <w:lang w:val="sk-SK"/>
        </w:rPr>
        <w:t xml:space="preserve"> </w:t>
      </w:r>
      <w:r w:rsidR="009F32C7">
        <w:rPr>
          <w:rFonts w:asciiTheme="majorHAnsi" w:hAnsiTheme="majorHAnsi"/>
          <w:sz w:val="24"/>
          <w:szCs w:val="24"/>
          <w:lang w:val="sk-SK"/>
        </w:rPr>
        <w:t>zmeniť</w:t>
      </w:r>
      <w:r>
        <w:rPr>
          <w:rFonts w:asciiTheme="majorHAnsi" w:hAnsiTheme="majorHAnsi"/>
          <w:sz w:val="24"/>
          <w:szCs w:val="24"/>
          <w:lang w:val="sk-SK"/>
        </w:rPr>
        <w:t xml:space="preserve"> frekvenciu obnovovania z</w:t>
      </w:r>
      <w:r w:rsidR="009F32C7">
        <w:rPr>
          <w:rFonts w:asciiTheme="majorHAnsi" w:hAnsiTheme="majorHAnsi"/>
          <w:sz w:val="24"/>
          <w:szCs w:val="24"/>
          <w:lang w:val="sk-SK"/>
        </w:rPr>
        <w:t> prednastavených hodnôt. Túto funkcionalitu obsahuje iba neverejná časť.</w:t>
      </w:r>
    </w:p>
    <w:p w14:paraId="083CF0CC" w14:textId="26A10383" w:rsidR="00A674FE" w:rsidRPr="003F2B8B" w:rsidRDefault="009F32C7" w:rsidP="003F2B8B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  <w:szCs w:val="24"/>
          <w:lang w:val="sk-SK"/>
        </w:rPr>
      </w:pPr>
      <w:r>
        <w:rPr>
          <w:rFonts w:asciiTheme="majorHAnsi" w:hAnsiTheme="majorHAnsi"/>
          <w:b/>
          <w:sz w:val="24"/>
          <w:szCs w:val="24"/>
          <w:lang w:val="sk-SK"/>
        </w:rPr>
        <w:t>Načítanie údajov</w:t>
      </w:r>
      <w:r w:rsidR="00A674FE">
        <w:rPr>
          <w:rFonts w:asciiTheme="majorHAnsi" w:hAnsiTheme="majorHAnsi"/>
          <w:b/>
          <w:sz w:val="24"/>
          <w:szCs w:val="24"/>
          <w:lang w:val="sk-SK"/>
        </w:rPr>
        <w:t xml:space="preserve"> do databázy (Import)</w:t>
      </w:r>
      <w:r w:rsidR="007144CD">
        <w:rPr>
          <w:rFonts w:asciiTheme="majorHAnsi" w:hAnsiTheme="majorHAnsi"/>
          <w:b/>
          <w:sz w:val="24"/>
          <w:szCs w:val="24"/>
          <w:lang w:val="sk-SK"/>
        </w:rPr>
        <w:br/>
      </w:r>
      <w:r w:rsidR="00A674FE" w:rsidRPr="00A674FE">
        <w:rPr>
          <w:rFonts w:asciiTheme="majorHAnsi" w:hAnsiTheme="majorHAnsi"/>
          <w:sz w:val="24"/>
          <w:szCs w:val="24"/>
          <w:lang w:val="sk-SK"/>
        </w:rPr>
        <w:t>Do systémove</w:t>
      </w:r>
      <w:r w:rsidR="00A674FE">
        <w:rPr>
          <w:rFonts w:asciiTheme="majorHAnsi" w:hAnsiTheme="majorHAnsi"/>
          <w:sz w:val="24"/>
          <w:szCs w:val="24"/>
          <w:lang w:val="sk-SK"/>
        </w:rPr>
        <w:t>j databázy je možné nahrať vlastne údaje a to nasledovným spôsobom. Admin vyberie C</w:t>
      </w:r>
      <w:del w:id="39" w:author="petrovic" w:date="2017-11-04T16:50:00Z">
        <w:r w:rsidR="00A674FE" w:rsidDel="00151F28">
          <w:rPr>
            <w:rFonts w:asciiTheme="majorHAnsi" w:hAnsiTheme="majorHAnsi"/>
            <w:sz w:val="24"/>
            <w:szCs w:val="24"/>
            <w:lang w:val="sk-SK"/>
          </w:rPr>
          <w:delText>V</w:delText>
        </w:r>
      </w:del>
      <w:r w:rsidR="00A674FE">
        <w:rPr>
          <w:rFonts w:asciiTheme="majorHAnsi" w:hAnsiTheme="majorHAnsi"/>
          <w:sz w:val="24"/>
          <w:szCs w:val="24"/>
          <w:lang w:val="sk-SK"/>
        </w:rPr>
        <w:t>S</w:t>
      </w:r>
      <w:ins w:id="40" w:author="petrovic" w:date="2017-11-04T16:50:00Z">
        <w:r w:rsidR="00151F28">
          <w:rPr>
            <w:rFonts w:asciiTheme="majorHAnsi" w:hAnsiTheme="majorHAnsi"/>
            <w:sz w:val="24"/>
            <w:szCs w:val="24"/>
            <w:lang w:val="sk-SK"/>
          </w:rPr>
          <w:t>V</w:t>
        </w:r>
      </w:ins>
      <w:r w:rsidR="00A674FE">
        <w:rPr>
          <w:rFonts w:asciiTheme="majorHAnsi" w:hAnsiTheme="majorHAnsi"/>
          <w:sz w:val="24"/>
          <w:szCs w:val="24"/>
          <w:lang w:val="sk-SK"/>
        </w:rPr>
        <w:t xml:space="preserve"> tabuľku s údajmi, ktoré a na stránke zvol</w:t>
      </w:r>
      <w:ins w:id="41" w:author="petrovic" w:date="2017-11-04T16:50:00Z">
        <w:r w:rsidR="00151F28">
          <w:rPr>
            <w:rFonts w:asciiTheme="majorHAnsi" w:hAnsiTheme="majorHAnsi"/>
            <w:sz w:val="24"/>
            <w:szCs w:val="24"/>
            <w:lang w:val="sk-SK"/>
          </w:rPr>
          <w:t>í</w:t>
        </w:r>
      </w:ins>
      <w:del w:id="42" w:author="petrovic" w:date="2017-11-04T16:50:00Z">
        <w:r w:rsidR="00A674FE" w:rsidDel="00151F28">
          <w:rPr>
            <w:rFonts w:asciiTheme="majorHAnsi" w:hAnsiTheme="majorHAnsi"/>
            <w:sz w:val="24"/>
            <w:szCs w:val="24"/>
            <w:lang w:val="sk-SK"/>
          </w:rPr>
          <w:delText>i</w:delText>
        </w:r>
      </w:del>
      <w:r w:rsidR="00A674FE">
        <w:rPr>
          <w:rFonts w:asciiTheme="majorHAnsi" w:hAnsiTheme="majorHAnsi"/>
          <w:sz w:val="24"/>
          <w:szCs w:val="24"/>
          <w:lang w:val="sk-SK"/>
        </w:rPr>
        <w:t xml:space="preserve">, do ktorej tabuľky chce importovať údaje, následne parser rozparsuje </w:t>
      </w:r>
      <w:r w:rsidR="00A674FE" w:rsidRPr="00151F28">
        <w:rPr>
          <w:rFonts w:asciiTheme="majorHAnsi" w:hAnsiTheme="majorHAnsi"/>
          <w:color w:val="0070C0"/>
          <w:sz w:val="24"/>
          <w:szCs w:val="24"/>
          <w:lang w:val="sk-SK"/>
          <w:rPrChange w:id="43" w:author="petrovic" w:date="2017-11-04T16:51:00Z">
            <w:rPr>
              <w:rFonts w:asciiTheme="majorHAnsi" w:hAnsiTheme="majorHAnsi"/>
              <w:sz w:val="24"/>
              <w:szCs w:val="24"/>
              <w:lang w:val="sk-SK"/>
            </w:rPr>
          </w:rPrChange>
        </w:rPr>
        <w:t>a vloží údaje do DB</w:t>
      </w:r>
      <w:r w:rsidR="00A674FE">
        <w:rPr>
          <w:rFonts w:asciiTheme="majorHAnsi" w:hAnsiTheme="majorHAnsi"/>
          <w:sz w:val="24"/>
          <w:szCs w:val="24"/>
          <w:lang w:val="sk-SK"/>
        </w:rPr>
        <w:t>.</w:t>
      </w:r>
      <w:r w:rsidR="003F2B8B">
        <w:rPr>
          <w:rFonts w:asciiTheme="majorHAnsi" w:hAnsiTheme="majorHAnsi"/>
          <w:sz w:val="24"/>
          <w:szCs w:val="24"/>
          <w:lang w:val="sk-SK"/>
        </w:rPr>
        <w:t xml:space="preserve"> </w:t>
      </w:r>
      <w:ins w:id="44" w:author="petrovic" w:date="2017-11-04T16:51:00Z">
        <w:r w:rsidR="00151F28" w:rsidRPr="00151F28">
          <w:rPr>
            <w:rFonts w:asciiTheme="majorHAnsi" w:hAnsiTheme="majorHAnsi"/>
            <w:color w:val="FF0000"/>
            <w:sz w:val="24"/>
            <w:szCs w:val="24"/>
            <w:lang w:val="sk-SK"/>
            <w:rPrChange w:id="45" w:author="petrovic" w:date="2017-11-04T16:51:00Z">
              <w:rPr>
                <w:rFonts w:asciiTheme="majorHAnsi" w:hAnsiTheme="majorHAnsi"/>
                <w:sz w:val="24"/>
                <w:szCs w:val="24"/>
                <w:lang w:val="sk-SK"/>
              </w:rPr>
            </w:rPrChange>
          </w:rPr>
          <w:t>Pridá, alebo prepíše tie údaje, ktoré tam boli? Ak vznikne konflikt, ako sa s tým vysporiada?</w:t>
        </w:r>
        <w:r w:rsidR="00151F28">
          <w:rPr>
            <w:rFonts w:asciiTheme="majorHAnsi" w:hAnsiTheme="majorHAnsi"/>
            <w:sz w:val="24"/>
            <w:szCs w:val="24"/>
            <w:lang w:val="sk-SK"/>
          </w:rPr>
          <w:t xml:space="preserve"> </w:t>
        </w:r>
      </w:ins>
      <w:r w:rsidR="003F2B8B">
        <w:rPr>
          <w:rFonts w:asciiTheme="majorHAnsi" w:hAnsiTheme="majorHAnsi"/>
          <w:sz w:val="24"/>
          <w:szCs w:val="24"/>
          <w:lang w:val="sk-SK"/>
        </w:rPr>
        <w:t>Túto funkcionalitu obsahuje iba neverejná časť.</w:t>
      </w:r>
    </w:p>
    <w:p w14:paraId="2CCF594B" w14:textId="1FFA5460" w:rsidR="00AA463C" w:rsidRPr="00AA463C" w:rsidRDefault="003F2B8B" w:rsidP="007144CD">
      <w:pPr>
        <w:pStyle w:val="ListParagraph"/>
        <w:numPr>
          <w:ilvl w:val="2"/>
          <w:numId w:val="2"/>
        </w:numPr>
        <w:rPr>
          <w:rFonts w:asciiTheme="majorHAnsi" w:hAnsiTheme="majorHAnsi"/>
          <w:b/>
          <w:sz w:val="24"/>
          <w:szCs w:val="24"/>
          <w:lang w:val="sk-SK"/>
        </w:rPr>
      </w:pPr>
      <w:r w:rsidRPr="003F2B8B">
        <w:rPr>
          <w:rFonts w:asciiTheme="majorHAnsi" w:hAnsiTheme="majorHAnsi"/>
          <w:b/>
          <w:sz w:val="24"/>
          <w:szCs w:val="24"/>
          <w:lang w:val="sk-SK"/>
        </w:rPr>
        <w:t xml:space="preserve">Uloženie údajov zo </w:t>
      </w:r>
      <w:r>
        <w:rPr>
          <w:rFonts w:asciiTheme="majorHAnsi" w:hAnsiTheme="majorHAnsi"/>
          <w:b/>
          <w:sz w:val="24"/>
          <w:szCs w:val="24"/>
          <w:lang w:val="sk-SK"/>
        </w:rPr>
        <w:t>systém</w:t>
      </w:r>
      <w:r w:rsidRPr="003F2B8B">
        <w:rPr>
          <w:rFonts w:asciiTheme="majorHAnsi" w:hAnsiTheme="majorHAnsi"/>
          <w:b/>
          <w:sz w:val="24"/>
          <w:szCs w:val="24"/>
          <w:lang w:val="sk-SK"/>
        </w:rPr>
        <w:t>u (Export</w:t>
      </w:r>
      <w:r>
        <w:rPr>
          <w:rFonts w:asciiTheme="majorHAnsi" w:hAnsiTheme="majorHAnsi"/>
          <w:b/>
          <w:sz w:val="24"/>
          <w:szCs w:val="24"/>
          <w:lang w:val="sk-SK"/>
        </w:rPr>
        <w:t>)</w:t>
      </w:r>
      <w:r>
        <w:rPr>
          <w:rFonts w:asciiTheme="majorHAnsi" w:hAnsiTheme="majorHAnsi"/>
          <w:b/>
          <w:sz w:val="24"/>
          <w:szCs w:val="24"/>
          <w:lang w:val="sk-SK"/>
        </w:rPr>
        <w:br/>
      </w:r>
      <w:r w:rsidR="00AA463C">
        <w:rPr>
          <w:rFonts w:asciiTheme="majorHAnsi" w:hAnsiTheme="majorHAnsi"/>
          <w:sz w:val="24"/>
          <w:szCs w:val="24"/>
          <w:lang w:val="sk-SK"/>
        </w:rPr>
        <w:t>Admin má možnosť uložiť všetky údaje z databázy vo formáte CSV. Prekonvertovanie údajov z DB do C</w:t>
      </w:r>
      <w:del w:id="46" w:author="petrovic" w:date="2017-11-04T16:52:00Z">
        <w:r w:rsidR="00AA463C" w:rsidDel="00151F28">
          <w:rPr>
            <w:rFonts w:asciiTheme="majorHAnsi" w:hAnsiTheme="majorHAnsi"/>
            <w:sz w:val="24"/>
            <w:szCs w:val="24"/>
            <w:lang w:val="sk-SK"/>
          </w:rPr>
          <w:delText>V</w:delText>
        </w:r>
      </w:del>
      <w:r w:rsidR="00AA463C">
        <w:rPr>
          <w:rFonts w:asciiTheme="majorHAnsi" w:hAnsiTheme="majorHAnsi"/>
          <w:sz w:val="24"/>
          <w:szCs w:val="24"/>
          <w:lang w:val="sk-SK"/>
        </w:rPr>
        <w:t>S</w:t>
      </w:r>
      <w:ins w:id="47" w:author="petrovic" w:date="2017-11-04T16:52:00Z">
        <w:r w:rsidR="00151F28">
          <w:rPr>
            <w:rFonts w:asciiTheme="majorHAnsi" w:hAnsiTheme="majorHAnsi"/>
            <w:sz w:val="24"/>
            <w:szCs w:val="24"/>
            <w:lang w:val="sk-SK"/>
          </w:rPr>
          <w:t>V</w:t>
        </w:r>
      </w:ins>
      <w:r w:rsidR="00AA463C">
        <w:rPr>
          <w:rFonts w:asciiTheme="majorHAnsi" w:hAnsiTheme="majorHAnsi"/>
          <w:sz w:val="24"/>
          <w:szCs w:val="24"/>
          <w:lang w:val="sk-SK"/>
        </w:rPr>
        <w:t xml:space="preserve"> </w:t>
      </w:r>
      <w:r w:rsidR="00AA463C">
        <w:rPr>
          <w:rFonts w:asciiTheme="majorHAnsi" w:hAnsiTheme="majorHAnsi"/>
          <w:sz w:val="24"/>
          <w:szCs w:val="24"/>
          <w:lang w:val="sk-SK"/>
        </w:rPr>
        <w:lastRenderedPageBreak/>
        <w:t>zabezpečí parser.</w:t>
      </w:r>
      <w:r w:rsidR="006734B0">
        <w:rPr>
          <w:rFonts w:asciiTheme="majorHAnsi" w:hAnsiTheme="majorHAnsi"/>
          <w:sz w:val="24"/>
          <w:szCs w:val="24"/>
          <w:lang w:val="sk-SK"/>
        </w:rPr>
        <w:t xml:space="preserve"> Túto funkcionalitu obsahuje iba neverejná časť.</w:t>
      </w:r>
      <w:ins w:id="48" w:author="petrovic" w:date="2017-11-04T16:52:00Z">
        <w:r w:rsidR="00151F28">
          <w:rPr>
            <w:rFonts w:asciiTheme="majorHAnsi" w:hAnsiTheme="majorHAnsi"/>
            <w:sz w:val="24"/>
            <w:szCs w:val="24"/>
            <w:lang w:val="sk-SK"/>
          </w:rPr>
          <w:t xml:space="preserve"> </w:t>
        </w:r>
        <w:r w:rsidR="00151F28" w:rsidRPr="00151F28">
          <w:rPr>
            <w:rFonts w:asciiTheme="majorHAnsi" w:hAnsiTheme="majorHAnsi"/>
            <w:color w:val="FF0000"/>
            <w:sz w:val="24"/>
            <w:szCs w:val="24"/>
            <w:lang w:val="sk-SK"/>
            <w:rPrChange w:id="49" w:author="petrovic" w:date="2017-11-04T16:53:00Z">
              <w:rPr>
                <w:rFonts w:asciiTheme="majorHAnsi" w:hAnsiTheme="majorHAnsi"/>
                <w:sz w:val="24"/>
                <w:szCs w:val="24"/>
                <w:lang w:val="sk-SK"/>
              </w:rPr>
            </w:rPrChange>
          </w:rPr>
          <w:t>Bude nejakým spôsobom export z 3.1.8 použiť v importe v 3.1.7? 3.1.8 hovorí o celej DB, ale 3.1.7. hovorí len o jednej tabuľke...?</w:t>
        </w:r>
      </w:ins>
    </w:p>
    <w:p w14:paraId="0C74FBC8" w14:textId="4CE24E00" w:rsidR="00AA463C" w:rsidRPr="00AA463C" w:rsidRDefault="00AA463C" w:rsidP="007144CD">
      <w:pPr>
        <w:pStyle w:val="ListParagraph"/>
        <w:numPr>
          <w:ilvl w:val="2"/>
          <w:numId w:val="2"/>
        </w:numPr>
        <w:rPr>
          <w:rFonts w:asciiTheme="majorHAnsi" w:hAnsiTheme="majorHAnsi"/>
          <w:b/>
          <w:sz w:val="24"/>
          <w:szCs w:val="24"/>
          <w:lang w:val="sk-SK"/>
        </w:rPr>
      </w:pPr>
      <w:r>
        <w:rPr>
          <w:rFonts w:asciiTheme="majorHAnsi" w:hAnsiTheme="majorHAnsi"/>
          <w:b/>
          <w:sz w:val="24"/>
          <w:szCs w:val="24"/>
          <w:lang w:val="sk-SK"/>
        </w:rPr>
        <w:t>Zmazanie údajov z DB (Wipe)</w:t>
      </w:r>
      <w:r>
        <w:rPr>
          <w:rFonts w:asciiTheme="majorHAnsi" w:hAnsiTheme="majorHAnsi"/>
          <w:b/>
          <w:sz w:val="24"/>
          <w:szCs w:val="24"/>
          <w:lang w:val="sk-SK"/>
        </w:rPr>
        <w:br/>
      </w:r>
      <w:r>
        <w:rPr>
          <w:rFonts w:asciiTheme="majorHAnsi" w:hAnsiTheme="majorHAnsi"/>
          <w:sz w:val="24"/>
          <w:szCs w:val="24"/>
          <w:lang w:val="sk-SK"/>
        </w:rPr>
        <w:t>Admin má možnosť zmazať obsah všetkých tabuliek z DB. Na tento účel slúži Wipe DB.</w:t>
      </w:r>
      <w:r w:rsidR="006734B0">
        <w:rPr>
          <w:rFonts w:asciiTheme="majorHAnsi" w:hAnsiTheme="majorHAnsi"/>
          <w:sz w:val="24"/>
          <w:szCs w:val="24"/>
          <w:lang w:val="sk-SK"/>
        </w:rPr>
        <w:t xml:space="preserve"> Túto funkcionalitu obsahuje iba neverejná časť.</w:t>
      </w:r>
    </w:p>
    <w:p w14:paraId="3F4D08FF" w14:textId="45AF1E57" w:rsidR="005A7390" w:rsidRPr="00AA463C" w:rsidRDefault="00CF0303" w:rsidP="00AA463C">
      <w:pPr>
        <w:pStyle w:val="ListParagraph"/>
        <w:numPr>
          <w:ilvl w:val="2"/>
          <w:numId w:val="2"/>
        </w:numPr>
        <w:rPr>
          <w:rFonts w:asciiTheme="majorHAnsi" w:hAnsiTheme="majorHAnsi"/>
          <w:b/>
          <w:sz w:val="24"/>
          <w:szCs w:val="24"/>
          <w:lang w:val="sk-SK"/>
        </w:rPr>
      </w:pPr>
      <w:r>
        <w:rPr>
          <w:rFonts w:asciiTheme="majorHAnsi" w:hAnsiTheme="majorHAnsi"/>
          <w:b/>
          <w:sz w:val="24"/>
          <w:szCs w:val="24"/>
          <w:lang w:val="sk-SK"/>
        </w:rPr>
        <w:t xml:space="preserve">Zobrazenie neformátovaných dát </w:t>
      </w:r>
      <w:r w:rsidR="00AA463C">
        <w:rPr>
          <w:rFonts w:asciiTheme="majorHAnsi" w:hAnsiTheme="majorHAnsi"/>
          <w:b/>
          <w:sz w:val="24"/>
          <w:szCs w:val="24"/>
          <w:lang w:val="sk-SK"/>
        </w:rPr>
        <w:t>(Raw Data)</w:t>
      </w:r>
      <w:r>
        <w:rPr>
          <w:rFonts w:asciiTheme="majorHAnsi" w:hAnsiTheme="majorHAnsi"/>
          <w:b/>
          <w:sz w:val="24"/>
          <w:szCs w:val="24"/>
          <w:lang w:val="sk-SK"/>
        </w:rPr>
        <w:br/>
      </w:r>
      <w:r w:rsidR="006734B0">
        <w:rPr>
          <w:rFonts w:asciiTheme="majorHAnsi" w:hAnsiTheme="majorHAnsi"/>
          <w:sz w:val="24"/>
          <w:szCs w:val="24"/>
          <w:lang w:val="sk-SK"/>
        </w:rPr>
        <w:t xml:space="preserve">Admin má možnosť zobraziť </w:t>
      </w:r>
      <w:r w:rsidR="006734B0" w:rsidRPr="00151F28">
        <w:rPr>
          <w:rFonts w:asciiTheme="majorHAnsi" w:hAnsiTheme="majorHAnsi"/>
          <w:color w:val="4472C4" w:themeColor="accent5"/>
          <w:sz w:val="24"/>
          <w:szCs w:val="24"/>
          <w:lang w:val="sk-SK"/>
          <w:rPrChange w:id="50" w:author="petrovic" w:date="2017-11-04T16:53:00Z">
            <w:rPr>
              <w:rFonts w:asciiTheme="majorHAnsi" w:hAnsiTheme="majorHAnsi"/>
              <w:sz w:val="24"/>
              <w:szCs w:val="24"/>
              <w:lang w:val="sk-SK"/>
            </w:rPr>
          </w:rPrChange>
        </w:rPr>
        <w:t xml:space="preserve">neformátované dáta </w:t>
      </w:r>
      <w:ins w:id="51" w:author="petrovic" w:date="2017-11-04T16:53:00Z">
        <w:r w:rsidR="00151F28" w:rsidRPr="00151F28">
          <w:rPr>
            <w:rFonts w:asciiTheme="majorHAnsi" w:hAnsiTheme="majorHAnsi"/>
            <w:color w:val="FF0000"/>
            <w:sz w:val="24"/>
            <w:szCs w:val="24"/>
            <w:lang w:val="sk-SK"/>
            <w:rPrChange w:id="52" w:author="petrovic" w:date="2017-11-04T16:54:00Z">
              <w:rPr>
                <w:rFonts w:asciiTheme="majorHAnsi" w:hAnsiTheme="majorHAnsi"/>
                <w:color w:val="4472C4" w:themeColor="accent5"/>
                <w:sz w:val="24"/>
                <w:szCs w:val="24"/>
                <w:lang w:val="sk-SK"/>
              </w:rPr>
            </w:rPrChange>
          </w:rPr>
          <w:t>– každé zobrazené dáta sú už nejak formátované. Ako budú formátované tieto raw data?</w:t>
        </w:r>
        <w:r w:rsidR="00151F28">
          <w:rPr>
            <w:rFonts w:asciiTheme="majorHAnsi" w:hAnsiTheme="majorHAnsi"/>
            <w:color w:val="4472C4" w:themeColor="accent5"/>
            <w:sz w:val="24"/>
            <w:szCs w:val="24"/>
            <w:lang w:val="sk-SK"/>
          </w:rPr>
          <w:t xml:space="preserve"> </w:t>
        </w:r>
      </w:ins>
      <w:r w:rsidR="006734B0">
        <w:rPr>
          <w:rFonts w:asciiTheme="majorHAnsi" w:hAnsiTheme="majorHAnsi"/>
          <w:sz w:val="24"/>
          <w:szCs w:val="24"/>
          <w:lang w:val="sk-SK"/>
        </w:rPr>
        <w:t>pre divízie MPO a FPO.  Túto funkcionalitu obsahuje iba neverejná časť.</w:t>
      </w:r>
      <w:r w:rsidR="00AA463C">
        <w:rPr>
          <w:rFonts w:asciiTheme="majorHAnsi" w:hAnsiTheme="majorHAnsi"/>
          <w:b/>
          <w:sz w:val="24"/>
          <w:szCs w:val="24"/>
          <w:lang w:val="sk-SK"/>
        </w:rPr>
        <w:br/>
      </w:r>
      <w:r w:rsidR="003F2B8B" w:rsidRPr="00AA463C">
        <w:rPr>
          <w:rFonts w:asciiTheme="majorHAnsi" w:hAnsiTheme="majorHAnsi"/>
          <w:b/>
          <w:sz w:val="24"/>
          <w:szCs w:val="24"/>
          <w:lang w:val="sk-SK"/>
        </w:rPr>
        <w:br/>
      </w:r>
      <w:r w:rsidR="003F2B8B" w:rsidRPr="00AA463C">
        <w:rPr>
          <w:rFonts w:asciiTheme="majorHAnsi" w:hAnsiTheme="majorHAnsi"/>
          <w:b/>
          <w:sz w:val="24"/>
          <w:szCs w:val="24"/>
          <w:lang w:val="sk-SK"/>
        </w:rPr>
        <w:br/>
      </w:r>
      <w:r w:rsidR="001E2E14" w:rsidRPr="00AA463C">
        <w:rPr>
          <w:rFonts w:asciiTheme="majorHAnsi" w:hAnsiTheme="majorHAnsi"/>
          <w:b/>
          <w:sz w:val="24"/>
          <w:szCs w:val="24"/>
          <w:lang w:val="sk-SK"/>
        </w:rPr>
        <w:br/>
      </w:r>
    </w:p>
    <w:p w14:paraId="61CC45EB" w14:textId="77777777" w:rsidR="0069151D" w:rsidRDefault="0069151D" w:rsidP="0069151D">
      <w:pPr>
        <w:pStyle w:val="ListParagraph"/>
        <w:ind w:left="2062"/>
        <w:rPr>
          <w:sz w:val="32"/>
          <w:szCs w:val="24"/>
          <w:lang w:val="sk-SK"/>
        </w:rPr>
      </w:pPr>
    </w:p>
    <w:p w14:paraId="74A333D1" w14:textId="77777777" w:rsidR="0069151D" w:rsidRDefault="0069151D" w:rsidP="0069151D">
      <w:pPr>
        <w:pStyle w:val="ListParagraph"/>
        <w:ind w:left="2062"/>
        <w:rPr>
          <w:sz w:val="32"/>
          <w:szCs w:val="24"/>
          <w:lang w:val="sk-SK"/>
        </w:rPr>
      </w:pPr>
    </w:p>
    <w:p w14:paraId="3407C4E6" w14:textId="77777777" w:rsidR="0069151D" w:rsidRPr="0069151D" w:rsidRDefault="0069151D" w:rsidP="0069151D">
      <w:pPr>
        <w:rPr>
          <w:sz w:val="32"/>
          <w:szCs w:val="24"/>
          <w:lang w:val="sk-SK"/>
        </w:rPr>
      </w:pPr>
    </w:p>
    <w:sectPr w:rsidR="0069151D" w:rsidRPr="0069151D" w:rsidSect="00E04134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14495" w14:textId="77777777" w:rsidR="00201F42" w:rsidRDefault="00201F42" w:rsidP="00E04134">
      <w:pPr>
        <w:spacing w:after="0" w:line="240" w:lineRule="auto"/>
      </w:pPr>
      <w:r>
        <w:separator/>
      </w:r>
    </w:p>
  </w:endnote>
  <w:endnote w:type="continuationSeparator" w:id="0">
    <w:p w14:paraId="7D00BDE1" w14:textId="77777777" w:rsidR="00201F42" w:rsidRDefault="00201F42" w:rsidP="00E04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1054365"/>
      <w:docPartObj>
        <w:docPartGallery w:val="Page Numbers (Bottom of Page)"/>
        <w:docPartUnique/>
      </w:docPartObj>
    </w:sdtPr>
    <w:sdtEndPr/>
    <w:sdtContent>
      <w:p w14:paraId="2C461980" w14:textId="5B781795" w:rsidR="00764AD6" w:rsidRDefault="00764AD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F28" w:rsidRPr="00151F28">
          <w:rPr>
            <w:noProof/>
            <w:lang w:val="sk-SK"/>
          </w:rPr>
          <w:t>1</w:t>
        </w:r>
        <w:r>
          <w:fldChar w:fldCharType="end"/>
        </w:r>
      </w:p>
    </w:sdtContent>
  </w:sdt>
  <w:p w14:paraId="184D1CAB" w14:textId="77777777" w:rsidR="004D45B4" w:rsidRDefault="004D4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9E915" w14:textId="77777777" w:rsidR="00201F42" w:rsidRDefault="00201F42" w:rsidP="00E04134">
      <w:pPr>
        <w:spacing w:after="0" w:line="240" w:lineRule="auto"/>
      </w:pPr>
      <w:r>
        <w:separator/>
      </w:r>
    </w:p>
  </w:footnote>
  <w:footnote w:type="continuationSeparator" w:id="0">
    <w:p w14:paraId="46EABF96" w14:textId="77777777" w:rsidR="00201F42" w:rsidRDefault="00201F42" w:rsidP="00E04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5A50F" w14:textId="77777777" w:rsidR="00E04134" w:rsidRPr="00E04134" w:rsidRDefault="00E04134">
    <w:pPr>
      <w:pStyle w:val="Header"/>
      <w:rPr>
        <w:lang w:val="sk-SK"/>
      </w:rPr>
    </w:pPr>
    <w:r>
      <w:rPr>
        <w:lang w:val="sk-SK"/>
      </w:rPr>
      <w:t>TIS</w:t>
    </w:r>
    <w:r>
      <w:rPr>
        <w:lang w:val="sk-SK"/>
      </w:rPr>
      <w:tab/>
      <w:t>DiscGolf</w:t>
    </w:r>
    <w:r>
      <w:rPr>
        <w:lang w:val="sk-SK"/>
      </w:rPr>
      <w:tab/>
      <w:t>12.10.2017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F67EC"/>
    <w:multiLevelType w:val="hybridMultilevel"/>
    <w:tmpl w:val="4106CFA8"/>
    <w:lvl w:ilvl="0" w:tplc="F79CE504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6A73061"/>
    <w:multiLevelType w:val="hybridMultilevel"/>
    <w:tmpl w:val="7116EDF6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7E3035B"/>
    <w:multiLevelType w:val="hybridMultilevel"/>
    <w:tmpl w:val="C0DEB1BA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EF60C9D"/>
    <w:multiLevelType w:val="multilevel"/>
    <w:tmpl w:val="7464A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28" w:hanging="2520"/>
      </w:pPr>
      <w:rPr>
        <w:rFonts w:hint="default"/>
      </w:rPr>
    </w:lvl>
  </w:abstractNum>
  <w:abstractNum w:abstractNumId="4" w15:restartNumberingAfterBreak="0">
    <w:nsid w:val="51394854"/>
    <w:multiLevelType w:val="multilevel"/>
    <w:tmpl w:val="8EB2E3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28" w:hanging="2520"/>
      </w:pPr>
      <w:rPr>
        <w:rFonts w:hint="default"/>
      </w:rPr>
    </w:lvl>
  </w:abstractNum>
  <w:abstractNum w:abstractNumId="5" w15:restartNumberingAfterBreak="0">
    <w:nsid w:val="6B557418"/>
    <w:multiLevelType w:val="hybridMultilevel"/>
    <w:tmpl w:val="296099D2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FF001E4"/>
    <w:multiLevelType w:val="hybridMultilevel"/>
    <w:tmpl w:val="8A22BCB8"/>
    <w:lvl w:ilvl="0" w:tplc="0809000F">
      <w:start w:val="1"/>
      <w:numFmt w:val="decimal"/>
      <w:lvlText w:val="%1."/>
      <w:lvlJc w:val="left"/>
      <w:pPr>
        <w:ind w:left="2782" w:hanging="360"/>
      </w:pPr>
    </w:lvl>
    <w:lvl w:ilvl="1" w:tplc="08090019" w:tentative="1">
      <w:start w:val="1"/>
      <w:numFmt w:val="lowerLetter"/>
      <w:lvlText w:val="%2."/>
      <w:lvlJc w:val="left"/>
      <w:pPr>
        <w:ind w:left="3502" w:hanging="360"/>
      </w:pPr>
    </w:lvl>
    <w:lvl w:ilvl="2" w:tplc="0809001B" w:tentative="1">
      <w:start w:val="1"/>
      <w:numFmt w:val="lowerRoman"/>
      <w:lvlText w:val="%3."/>
      <w:lvlJc w:val="right"/>
      <w:pPr>
        <w:ind w:left="4222" w:hanging="180"/>
      </w:pPr>
    </w:lvl>
    <w:lvl w:ilvl="3" w:tplc="0809000F" w:tentative="1">
      <w:start w:val="1"/>
      <w:numFmt w:val="decimal"/>
      <w:lvlText w:val="%4."/>
      <w:lvlJc w:val="left"/>
      <w:pPr>
        <w:ind w:left="4942" w:hanging="360"/>
      </w:pPr>
    </w:lvl>
    <w:lvl w:ilvl="4" w:tplc="08090019" w:tentative="1">
      <w:start w:val="1"/>
      <w:numFmt w:val="lowerLetter"/>
      <w:lvlText w:val="%5."/>
      <w:lvlJc w:val="left"/>
      <w:pPr>
        <w:ind w:left="5662" w:hanging="360"/>
      </w:pPr>
    </w:lvl>
    <w:lvl w:ilvl="5" w:tplc="0809001B" w:tentative="1">
      <w:start w:val="1"/>
      <w:numFmt w:val="lowerRoman"/>
      <w:lvlText w:val="%6."/>
      <w:lvlJc w:val="right"/>
      <w:pPr>
        <w:ind w:left="6382" w:hanging="180"/>
      </w:pPr>
    </w:lvl>
    <w:lvl w:ilvl="6" w:tplc="0809000F" w:tentative="1">
      <w:start w:val="1"/>
      <w:numFmt w:val="decimal"/>
      <w:lvlText w:val="%7."/>
      <w:lvlJc w:val="left"/>
      <w:pPr>
        <w:ind w:left="7102" w:hanging="360"/>
      </w:pPr>
    </w:lvl>
    <w:lvl w:ilvl="7" w:tplc="08090019" w:tentative="1">
      <w:start w:val="1"/>
      <w:numFmt w:val="lowerLetter"/>
      <w:lvlText w:val="%8."/>
      <w:lvlJc w:val="left"/>
      <w:pPr>
        <w:ind w:left="7822" w:hanging="360"/>
      </w:pPr>
    </w:lvl>
    <w:lvl w:ilvl="8" w:tplc="0809001B" w:tentative="1">
      <w:start w:val="1"/>
      <w:numFmt w:val="lowerRoman"/>
      <w:lvlText w:val="%9."/>
      <w:lvlJc w:val="right"/>
      <w:pPr>
        <w:ind w:left="8542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etrovic">
    <w15:presenceInfo w15:providerId="None" w15:userId="petrov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134"/>
    <w:rsid w:val="0003104E"/>
    <w:rsid w:val="00035B48"/>
    <w:rsid w:val="0008094C"/>
    <w:rsid w:val="00151F28"/>
    <w:rsid w:val="00160669"/>
    <w:rsid w:val="001B2CD3"/>
    <w:rsid w:val="001B5794"/>
    <w:rsid w:val="001D764A"/>
    <w:rsid w:val="001E2E14"/>
    <w:rsid w:val="001F03DE"/>
    <w:rsid w:val="00201F42"/>
    <w:rsid w:val="00233E34"/>
    <w:rsid w:val="00243167"/>
    <w:rsid w:val="00245612"/>
    <w:rsid w:val="0025462B"/>
    <w:rsid w:val="00272F09"/>
    <w:rsid w:val="002C1118"/>
    <w:rsid w:val="002E39C6"/>
    <w:rsid w:val="00341EC0"/>
    <w:rsid w:val="00387BFA"/>
    <w:rsid w:val="003F2B8B"/>
    <w:rsid w:val="00462729"/>
    <w:rsid w:val="00485E78"/>
    <w:rsid w:val="004D45B4"/>
    <w:rsid w:val="00502B35"/>
    <w:rsid w:val="00511FCA"/>
    <w:rsid w:val="00553AFE"/>
    <w:rsid w:val="005A7390"/>
    <w:rsid w:val="00631CD2"/>
    <w:rsid w:val="006734B0"/>
    <w:rsid w:val="0069151D"/>
    <w:rsid w:val="006D40B7"/>
    <w:rsid w:val="007144CD"/>
    <w:rsid w:val="00723E2F"/>
    <w:rsid w:val="00755872"/>
    <w:rsid w:val="0076313D"/>
    <w:rsid w:val="00764AD6"/>
    <w:rsid w:val="00792483"/>
    <w:rsid w:val="00792F1A"/>
    <w:rsid w:val="00792F36"/>
    <w:rsid w:val="007A0DD6"/>
    <w:rsid w:val="007A2549"/>
    <w:rsid w:val="00824167"/>
    <w:rsid w:val="0085432F"/>
    <w:rsid w:val="008C4C65"/>
    <w:rsid w:val="008E1709"/>
    <w:rsid w:val="00940229"/>
    <w:rsid w:val="009C1971"/>
    <w:rsid w:val="009E2AF7"/>
    <w:rsid w:val="009F32C7"/>
    <w:rsid w:val="00A6103E"/>
    <w:rsid w:val="00A674FE"/>
    <w:rsid w:val="00AA463C"/>
    <w:rsid w:val="00AE2C73"/>
    <w:rsid w:val="00AE6717"/>
    <w:rsid w:val="00AF1718"/>
    <w:rsid w:val="00AF5A1E"/>
    <w:rsid w:val="00C465A6"/>
    <w:rsid w:val="00CF0303"/>
    <w:rsid w:val="00D425A2"/>
    <w:rsid w:val="00E04134"/>
    <w:rsid w:val="00E7671A"/>
    <w:rsid w:val="00E83784"/>
    <w:rsid w:val="00EC1DA4"/>
    <w:rsid w:val="00F06DB5"/>
    <w:rsid w:val="00FB60DA"/>
    <w:rsid w:val="00FC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B1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13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04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134"/>
    <w:rPr>
      <w:lang w:val="en-GB"/>
    </w:rPr>
  </w:style>
  <w:style w:type="paragraph" w:styleId="NoSpacing">
    <w:name w:val="No Spacing"/>
    <w:link w:val="NoSpacingChar"/>
    <w:uiPriority w:val="1"/>
    <w:qFormat/>
    <w:rsid w:val="00E04134"/>
    <w:pPr>
      <w:spacing w:after="0" w:line="240" w:lineRule="auto"/>
    </w:pPr>
    <w:rPr>
      <w:rFonts w:eastAsiaTheme="minorEastAsia"/>
      <w:lang w:eastAsia="sk-SK"/>
    </w:rPr>
  </w:style>
  <w:style w:type="character" w:customStyle="1" w:styleId="NoSpacingChar">
    <w:name w:val="No Spacing Char"/>
    <w:basedOn w:val="DefaultParagraphFont"/>
    <w:link w:val="NoSpacing"/>
    <w:uiPriority w:val="1"/>
    <w:rsid w:val="00E04134"/>
    <w:rPr>
      <w:rFonts w:eastAsiaTheme="minorEastAsia"/>
      <w:lang w:eastAsia="sk-SK"/>
    </w:rPr>
  </w:style>
  <w:style w:type="paragraph" w:styleId="Title">
    <w:name w:val="Title"/>
    <w:basedOn w:val="Normal"/>
    <w:next w:val="Normal"/>
    <w:link w:val="TitleChar"/>
    <w:uiPriority w:val="10"/>
    <w:qFormat/>
    <w:rsid w:val="00E041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13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1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134"/>
    <w:rPr>
      <w:i/>
      <w:iCs/>
      <w:color w:val="5B9BD5" w:themeColor="accent1"/>
      <w:lang w:val="en-GB"/>
    </w:rPr>
  </w:style>
  <w:style w:type="paragraph" w:styleId="ListParagraph">
    <w:name w:val="List Paragraph"/>
    <w:basedOn w:val="Normal"/>
    <w:uiPriority w:val="34"/>
    <w:qFormat/>
    <w:rsid w:val="00E04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E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1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ga-europe.com/" TargetMode="External"/><Relationship Id="rId13" Type="http://schemas.openxmlformats.org/officeDocument/2006/relationships/hyperlink" Target="http://pdga-europe.com/wp-content/uploads/2017/06/POTY_rules.pdf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dga.com/tour/events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dga.com/player/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pdga-europe.com/country-statistic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dga-europe.com/player-of-the-year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22A5F14D8444A7B9DEEA70E41EB31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64D0E2C-B978-4F35-BEB6-9CC9C705E2E6}"/>
      </w:docPartPr>
      <w:docPartBody>
        <w:p w:rsidR="00E517F9" w:rsidRDefault="008C1D3F" w:rsidP="008C1D3F">
          <w:pPr>
            <w:pStyle w:val="5222A5F14D8444A7B9DEEA70E41EB31E"/>
          </w:pPr>
          <w:r>
            <w:rPr>
              <w:color w:val="2F5496" w:themeColor="accent1" w:themeShade="BF"/>
              <w:sz w:val="24"/>
              <w:szCs w:val="24"/>
            </w:rPr>
            <w:t>[Názov spoločnosti]</w:t>
          </w:r>
        </w:p>
      </w:docPartBody>
    </w:docPart>
    <w:docPart>
      <w:docPartPr>
        <w:name w:val="2CC05EAC4A024B7885B99509957AB47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B9D9E37-D05F-496D-AD21-CCBBB9997C11}"/>
      </w:docPartPr>
      <w:docPartBody>
        <w:p w:rsidR="00E517F9" w:rsidRDefault="008C1D3F" w:rsidP="008C1D3F">
          <w:pPr>
            <w:pStyle w:val="2CC05EAC4A024B7885B99509957AB47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[Názov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D3F"/>
    <w:rsid w:val="00751755"/>
    <w:rsid w:val="00811D68"/>
    <w:rsid w:val="008C1D3F"/>
    <w:rsid w:val="00B56CF1"/>
    <w:rsid w:val="00BE649C"/>
    <w:rsid w:val="00E5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E16ECB7362423C846AEF1435EBC0F8">
    <w:name w:val="F1E16ECB7362423C846AEF1435EBC0F8"/>
    <w:rsid w:val="008C1D3F"/>
  </w:style>
  <w:style w:type="paragraph" w:customStyle="1" w:styleId="2E04227A1D8F4D848DECD3B69BEB18D0">
    <w:name w:val="2E04227A1D8F4D848DECD3B69BEB18D0"/>
    <w:rsid w:val="008C1D3F"/>
  </w:style>
  <w:style w:type="paragraph" w:customStyle="1" w:styleId="5222A5F14D8444A7B9DEEA70E41EB31E">
    <w:name w:val="5222A5F14D8444A7B9DEEA70E41EB31E"/>
    <w:rsid w:val="008C1D3F"/>
  </w:style>
  <w:style w:type="paragraph" w:customStyle="1" w:styleId="2CC05EAC4A024B7885B99509957AB475">
    <w:name w:val="2CC05EAC4A024B7885B99509957AB475"/>
    <w:rsid w:val="008C1D3F"/>
  </w:style>
  <w:style w:type="paragraph" w:customStyle="1" w:styleId="8D6970E51D7143E896CAFBE20E49B08E">
    <w:name w:val="8D6970E51D7143E896CAFBE20E49B08E"/>
    <w:rsid w:val="008C1D3F"/>
  </w:style>
  <w:style w:type="paragraph" w:customStyle="1" w:styleId="6864E4739B3E4E6FAC09679A5299F165">
    <w:name w:val="6864E4739B3E4E6FAC09679A5299F165"/>
    <w:rsid w:val="008C1D3F"/>
  </w:style>
  <w:style w:type="paragraph" w:customStyle="1" w:styleId="41FE03F0D8024F38A80B714C62FB5787">
    <w:name w:val="41FE03F0D8024F38A80B714C62FB5787"/>
    <w:rsid w:val="008C1D3F"/>
  </w:style>
  <w:style w:type="paragraph" w:customStyle="1" w:styleId="12663E5BB00B4F1BA53415F9291ABDF3">
    <w:name w:val="12663E5BB00B4F1BA53415F9291ABDF3"/>
    <w:rsid w:val="008C1D3F"/>
  </w:style>
  <w:style w:type="paragraph" w:customStyle="1" w:styleId="716534CED3E44547AF928A4CA3884B48">
    <w:name w:val="716534CED3E44547AF928A4CA3884B48"/>
    <w:rsid w:val="008C1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DISCGOLF</vt:lpstr>
    </vt:vector>
  </TitlesOfParts>
  <Company>FrisbeeTeam</Company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DISCGOLF</dc:title>
  <dc:subject> </dc:subject>
  <dc:creator>Vypracovali: Michal Ondrejička, Pavel Mikloš, Samo Korčičiak, Péter Stingel</dc:creator>
  <cp:keywords/>
  <dc:description/>
  <cp:lastModifiedBy>petrovic</cp:lastModifiedBy>
  <cp:revision>2</cp:revision>
  <dcterms:created xsi:type="dcterms:W3CDTF">2017-11-04T15:55:00Z</dcterms:created>
  <dcterms:modified xsi:type="dcterms:W3CDTF">2017-11-04T15:55:00Z</dcterms:modified>
</cp:coreProperties>
</file>